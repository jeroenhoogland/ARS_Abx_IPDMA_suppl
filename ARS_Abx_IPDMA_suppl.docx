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F0E0" w14:textId="55A53E79" w:rsidR="00EF2B2A" w:rsidRPr="00EF2B2A" w:rsidRDefault="000324DB" w:rsidP="00EF2B2A">
      <w:pPr>
        <w:rPr>
          <w:rFonts w:ascii="Arial" w:eastAsia="Yu Mincho" w:hAnsi="Arial" w:cs="Arial"/>
          <w:b/>
          <w:bCs/>
          <w:sz w:val="20"/>
          <w:szCs w:val="20"/>
        </w:rPr>
      </w:pPr>
      <w:r>
        <w:rPr>
          <w:rFonts w:ascii="Arial" w:eastAsia="Yu Mincho" w:hAnsi="Arial" w:cs="Arial"/>
          <w:b/>
          <w:bCs/>
          <w:sz w:val="20"/>
          <w:szCs w:val="20"/>
        </w:rPr>
        <w:t>S</w:t>
      </w:r>
      <w:r w:rsidR="00EF2B2A" w:rsidRPr="00EF2B2A">
        <w:rPr>
          <w:rFonts w:ascii="Arial" w:eastAsia="Yu Mincho" w:hAnsi="Arial" w:cs="Arial"/>
          <w:b/>
          <w:bCs/>
          <w:sz w:val="20"/>
          <w:szCs w:val="20"/>
        </w:rPr>
        <w:t xml:space="preserve">UPPLEMENTARY </w:t>
      </w:r>
      <w:r w:rsidR="009779D0">
        <w:rPr>
          <w:rFonts w:ascii="Arial" w:eastAsia="Yu Mincho" w:hAnsi="Arial" w:cs="Arial"/>
          <w:b/>
          <w:bCs/>
          <w:sz w:val="20"/>
          <w:szCs w:val="20"/>
        </w:rPr>
        <w:t>MATERIAL</w:t>
      </w:r>
    </w:p>
    <w:p w14:paraId="436A9034" w14:textId="6A2AEFDC" w:rsidR="007B130D" w:rsidRPr="00EF2B2A" w:rsidRDefault="007B130D" w:rsidP="007B130D">
      <w:pPr>
        <w:rPr>
          <w:rFonts w:ascii="Arial" w:hAnsi="Arial" w:cs="Arial"/>
          <w:sz w:val="20"/>
          <w:szCs w:val="20"/>
        </w:rPr>
      </w:pPr>
    </w:p>
    <w:p w14:paraId="1535A3C2" w14:textId="77777777" w:rsidR="00C42342" w:rsidRPr="00EF2B2A" w:rsidRDefault="00C42342" w:rsidP="00C42342">
      <w:pPr>
        <w:rPr>
          <w:rFonts w:ascii="Arial" w:hAnsi="Arial" w:cs="Arial"/>
          <w:sz w:val="20"/>
          <w:szCs w:val="20"/>
        </w:rPr>
      </w:pPr>
    </w:p>
    <w:p w14:paraId="0A71A9EB" w14:textId="2FB5C688" w:rsidR="00C42342" w:rsidRPr="00EF2B2A" w:rsidRDefault="00EF2B2A" w:rsidP="00C42342">
      <w:pPr>
        <w:rPr>
          <w:rFonts w:ascii="Arial" w:hAnsi="Arial" w:cs="Arial"/>
          <w:sz w:val="20"/>
          <w:szCs w:val="20"/>
        </w:rPr>
      </w:pPr>
      <w:r w:rsidRPr="00EF2B2A">
        <w:rPr>
          <w:rFonts w:ascii="Arial" w:hAnsi="Arial" w:cs="Arial"/>
          <w:b/>
          <w:sz w:val="20"/>
          <w:szCs w:val="20"/>
        </w:rPr>
        <w:t xml:space="preserve">Prognosis and antibiotic benefit prediction in adults </w:t>
      </w:r>
      <w:r w:rsidR="001875C7">
        <w:rPr>
          <w:rFonts w:ascii="Arial" w:hAnsi="Arial" w:cs="Arial"/>
          <w:b/>
          <w:sz w:val="20"/>
          <w:szCs w:val="20"/>
        </w:rPr>
        <w:t xml:space="preserve">with clinically diagnosed acute </w:t>
      </w:r>
      <w:r w:rsidRPr="00EF2B2A">
        <w:rPr>
          <w:rFonts w:ascii="Arial" w:hAnsi="Arial" w:cs="Arial"/>
          <w:b/>
          <w:sz w:val="20"/>
          <w:szCs w:val="20"/>
        </w:rPr>
        <w:t>rhinosinusitis: an individual patient data meta-analysis</w:t>
      </w:r>
    </w:p>
    <w:p w14:paraId="6D81BFAD" w14:textId="77777777" w:rsidR="000D43B9" w:rsidRPr="00EF2B2A" w:rsidRDefault="000D43B9" w:rsidP="00C42342">
      <w:pPr>
        <w:rPr>
          <w:rFonts w:ascii="Arial" w:hAnsi="Arial" w:cs="Arial"/>
          <w:sz w:val="20"/>
          <w:szCs w:val="20"/>
        </w:rPr>
      </w:pPr>
    </w:p>
    <w:p w14:paraId="25A33334" w14:textId="77777777" w:rsidR="000D43B9" w:rsidRPr="00EF2B2A" w:rsidRDefault="000D43B9" w:rsidP="00C42342">
      <w:pPr>
        <w:rPr>
          <w:rFonts w:ascii="Arial" w:hAnsi="Arial" w:cs="Arial"/>
          <w:sz w:val="20"/>
          <w:szCs w:val="20"/>
          <w:lang w:val="en-GB"/>
        </w:rPr>
      </w:pPr>
    </w:p>
    <w:p w14:paraId="00F02657" w14:textId="77777777" w:rsidR="000D43B9" w:rsidRPr="00EF2B2A" w:rsidRDefault="000D43B9" w:rsidP="00C42342">
      <w:pPr>
        <w:rPr>
          <w:rFonts w:ascii="Arial" w:hAnsi="Arial" w:cs="Arial"/>
          <w:sz w:val="20"/>
          <w:szCs w:val="20"/>
          <w:lang w:val="en-GB"/>
        </w:rPr>
      </w:pPr>
    </w:p>
    <w:p w14:paraId="40268C16" w14:textId="25661215" w:rsidR="006160C6" w:rsidRPr="00621CF1" w:rsidRDefault="006160C6" w:rsidP="006160C6">
      <w:pPr>
        <w:rPr>
          <w:rFonts w:ascii="Arial" w:eastAsia="Arial" w:hAnsi="Arial" w:cs="Arial"/>
          <w:b/>
          <w:sz w:val="20"/>
          <w:szCs w:val="20"/>
          <w:lang w:val="en-GB"/>
        </w:rPr>
      </w:pPr>
      <w:r>
        <w:rPr>
          <w:rFonts w:ascii="Arial" w:eastAsia="Arial" w:hAnsi="Arial" w:cs="Arial"/>
          <w:b/>
          <w:sz w:val="20"/>
          <w:szCs w:val="20"/>
          <w:lang w:val="en-GB"/>
        </w:rPr>
        <w:t>Content</w:t>
      </w:r>
    </w:p>
    <w:p w14:paraId="21D9031B" w14:textId="77777777" w:rsidR="006160C6" w:rsidRPr="00621CF1" w:rsidRDefault="006160C6" w:rsidP="006160C6">
      <w:pPr>
        <w:rPr>
          <w:rFonts w:ascii="Arial" w:eastAsia="Arial" w:hAnsi="Arial" w:cs="Arial"/>
          <w:b/>
          <w:sz w:val="20"/>
          <w:szCs w:val="20"/>
          <w:lang w:val="en-GB"/>
        </w:rPr>
      </w:pPr>
    </w:p>
    <w:p w14:paraId="1D58F7DB" w14:textId="77777777"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S1. Search strategy</w:t>
      </w:r>
    </w:p>
    <w:p w14:paraId="79294640" w14:textId="77777777" w:rsidR="006160C6" w:rsidRPr="006160C6" w:rsidRDefault="006160C6" w:rsidP="006160C6">
      <w:pPr>
        <w:rPr>
          <w:rFonts w:ascii="Arial" w:eastAsia="Arial" w:hAnsi="Arial" w:cs="Arial"/>
          <w:b/>
          <w:sz w:val="20"/>
          <w:szCs w:val="20"/>
          <w:lang w:val="en-GB"/>
        </w:rPr>
      </w:pPr>
    </w:p>
    <w:p w14:paraId="332E647A" w14:textId="3EF95D05"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S2. Characteristics of excluded studies</w:t>
      </w:r>
    </w:p>
    <w:p w14:paraId="15D17291" w14:textId="77777777" w:rsidR="006160C6" w:rsidRPr="006160C6" w:rsidRDefault="006160C6" w:rsidP="006160C6">
      <w:pPr>
        <w:rPr>
          <w:rFonts w:ascii="Arial" w:eastAsia="Arial" w:hAnsi="Arial" w:cs="Arial"/>
          <w:b/>
          <w:sz w:val="20"/>
          <w:szCs w:val="20"/>
          <w:lang w:val="en-GB"/>
        </w:rPr>
      </w:pPr>
    </w:p>
    <w:p w14:paraId="1F24DAC7" w14:textId="5F543A54"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S3. Characteristics of included studies</w:t>
      </w:r>
    </w:p>
    <w:p w14:paraId="63E9BD50" w14:textId="77777777" w:rsidR="006160C6" w:rsidRPr="006160C6" w:rsidRDefault="006160C6" w:rsidP="006160C6">
      <w:pPr>
        <w:rPr>
          <w:rFonts w:ascii="Arial" w:eastAsia="Arial" w:hAnsi="Arial" w:cs="Arial"/>
          <w:b/>
          <w:sz w:val="20"/>
          <w:szCs w:val="20"/>
          <w:lang w:val="en-GB"/>
        </w:rPr>
      </w:pPr>
    </w:p>
    <w:p w14:paraId="191088AC" w14:textId="0778B3E8"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S4. Percentage of missing values</w:t>
      </w:r>
    </w:p>
    <w:p w14:paraId="2A57E376" w14:textId="77777777" w:rsidR="006160C6" w:rsidRPr="006160C6" w:rsidRDefault="006160C6" w:rsidP="006160C6">
      <w:pPr>
        <w:rPr>
          <w:rFonts w:ascii="Arial" w:eastAsia="Arial" w:hAnsi="Arial" w:cs="Arial"/>
          <w:b/>
          <w:sz w:val="20"/>
          <w:szCs w:val="20"/>
          <w:lang w:val="en-GB"/>
        </w:rPr>
      </w:pPr>
    </w:p>
    <w:p w14:paraId="08BDE975" w14:textId="09DEEF03" w:rsidR="006160C6" w:rsidRPr="006160C6" w:rsidRDefault="006160C6" w:rsidP="006160C6">
      <w:pPr>
        <w:rPr>
          <w:rFonts w:ascii="Arial" w:eastAsia="Arial" w:hAnsi="Arial" w:cs="Arial"/>
          <w:b/>
          <w:sz w:val="20"/>
          <w:szCs w:val="20"/>
          <w:lang w:val="en-GB"/>
        </w:rPr>
      </w:pPr>
      <w:r w:rsidRPr="006160C6">
        <w:rPr>
          <w:rFonts w:ascii="Arial" w:eastAsia="Arial" w:hAnsi="Arial" w:cs="Arial"/>
          <w:b/>
          <w:sz w:val="20"/>
          <w:szCs w:val="20"/>
          <w:lang w:val="en-GB"/>
        </w:rPr>
        <w:t>Table S5. Between-study heterogeneity in predictor and outcome distributions</w:t>
      </w:r>
    </w:p>
    <w:p w14:paraId="78B1DAD5" w14:textId="77777777" w:rsidR="006160C6" w:rsidRPr="006160C6" w:rsidRDefault="006160C6" w:rsidP="006160C6">
      <w:pPr>
        <w:rPr>
          <w:rFonts w:ascii="Arial" w:eastAsia="Arial" w:hAnsi="Arial" w:cs="Arial"/>
          <w:b/>
          <w:sz w:val="20"/>
          <w:szCs w:val="20"/>
          <w:lang w:val="en-GB"/>
        </w:rPr>
      </w:pPr>
    </w:p>
    <w:p w14:paraId="204AF3C9" w14:textId="3766CD12" w:rsidR="00C42342" w:rsidRPr="006160C6" w:rsidRDefault="006160C6" w:rsidP="00C42342">
      <w:pPr>
        <w:rPr>
          <w:rFonts w:ascii="Arial" w:hAnsi="Arial" w:cs="Arial"/>
          <w:b/>
          <w:sz w:val="20"/>
          <w:szCs w:val="20"/>
          <w:lang w:val="en-GB"/>
        </w:rPr>
      </w:pPr>
      <w:r w:rsidRPr="006160C6">
        <w:rPr>
          <w:rFonts w:ascii="Arial" w:eastAsia="Arial" w:hAnsi="Arial" w:cs="Arial"/>
          <w:b/>
          <w:sz w:val="20"/>
          <w:szCs w:val="20"/>
          <w:lang w:val="en-GB"/>
        </w:rPr>
        <w:t>Table S6. IECV results for the main effects model after omission of Schering-Plough data</w:t>
      </w:r>
    </w:p>
    <w:p w14:paraId="60DAF985" w14:textId="4BA35D26" w:rsidR="006160C6" w:rsidRPr="006160C6" w:rsidRDefault="006160C6">
      <w:pPr>
        <w:rPr>
          <w:rFonts w:ascii="Arial" w:hAnsi="Arial" w:cs="Arial"/>
          <w:b/>
          <w:sz w:val="20"/>
          <w:szCs w:val="20"/>
          <w:lang w:val="en-GB"/>
        </w:rPr>
      </w:pPr>
    </w:p>
    <w:p w14:paraId="553961FB" w14:textId="6E686BD7" w:rsidR="006160C6" w:rsidRPr="006160C6" w:rsidRDefault="006160C6">
      <w:pPr>
        <w:rPr>
          <w:rFonts w:ascii="Arial" w:hAnsi="Arial" w:cs="Arial"/>
          <w:b/>
          <w:sz w:val="20"/>
          <w:szCs w:val="20"/>
        </w:rPr>
      </w:pPr>
      <w:r w:rsidRPr="006160C6">
        <w:rPr>
          <w:rFonts w:ascii="Arial" w:hAnsi="Arial" w:cs="Arial"/>
          <w:b/>
          <w:sz w:val="20"/>
          <w:szCs w:val="20"/>
        </w:rPr>
        <w:t>Fig</w:t>
      </w:r>
      <w:r w:rsidR="000E0CAD">
        <w:rPr>
          <w:rFonts w:ascii="Arial" w:hAnsi="Arial" w:cs="Arial"/>
          <w:b/>
          <w:sz w:val="20"/>
          <w:szCs w:val="20"/>
        </w:rPr>
        <w:t>ure S1. Risk of bias assessment</w:t>
      </w:r>
    </w:p>
    <w:p w14:paraId="1570B899" w14:textId="77777777" w:rsidR="006160C6" w:rsidRPr="006160C6" w:rsidRDefault="006160C6">
      <w:pPr>
        <w:rPr>
          <w:rFonts w:ascii="Arial" w:eastAsiaTheme="majorEastAsia" w:hAnsi="Arial" w:cs="Arial"/>
          <w:b/>
          <w:sz w:val="20"/>
          <w:szCs w:val="20"/>
        </w:rPr>
      </w:pPr>
    </w:p>
    <w:p w14:paraId="55076562" w14:textId="77777777" w:rsidR="00C558B6" w:rsidRDefault="006160C6">
      <w:pPr>
        <w:rPr>
          <w:rFonts w:ascii="Arial" w:hAnsi="Arial" w:cs="Arial"/>
          <w:b/>
          <w:sz w:val="20"/>
          <w:szCs w:val="20"/>
        </w:rPr>
      </w:pPr>
      <w:r w:rsidRPr="006160C6">
        <w:rPr>
          <w:rFonts w:ascii="Arial" w:hAnsi="Arial" w:cs="Arial"/>
          <w:b/>
          <w:sz w:val="20"/>
          <w:szCs w:val="20"/>
        </w:rPr>
        <w:t>Figure S2</w:t>
      </w:r>
      <w:r w:rsidR="000E0CAD">
        <w:rPr>
          <w:rFonts w:ascii="Arial" w:hAnsi="Arial" w:cs="Arial"/>
          <w:b/>
          <w:sz w:val="20"/>
          <w:szCs w:val="20"/>
        </w:rPr>
        <w:t>.</w:t>
      </w:r>
      <w:r w:rsidRPr="006160C6">
        <w:rPr>
          <w:rFonts w:ascii="Arial" w:hAnsi="Arial" w:cs="Arial"/>
          <w:b/>
          <w:sz w:val="20"/>
          <w:szCs w:val="20"/>
        </w:rPr>
        <w:t xml:space="preserve"> Visual representation of the descriptive statistics across studies</w:t>
      </w:r>
    </w:p>
    <w:p w14:paraId="1DBFC204" w14:textId="77777777" w:rsidR="00C558B6" w:rsidRDefault="00C558B6">
      <w:pPr>
        <w:rPr>
          <w:rFonts w:ascii="Arial" w:hAnsi="Arial" w:cs="Arial"/>
          <w:b/>
          <w:sz w:val="20"/>
          <w:szCs w:val="20"/>
        </w:rPr>
      </w:pPr>
    </w:p>
    <w:p w14:paraId="205A3C03" w14:textId="06F20D71" w:rsidR="006160C6" w:rsidRPr="006160C6" w:rsidRDefault="00C558B6">
      <w:pPr>
        <w:rPr>
          <w:rFonts w:ascii="Arial" w:hAnsi="Arial" w:cs="Arial"/>
          <w:b/>
          <w:sz w:val="20"/>
          <w:szCs w:val="20"/>
        </w:rPr>
      </w:pPr>
      <w:r w:rsidRPr="00C558B6">
        <w:rPr>
          <w:rFonts w:ascii="Arial" w:hAnsi="Arial" w:cs="Arial"/>
          <w:b/>
          <w:sz w:val="20"/>
          <w:szCs w:val="20"/>
        </w:rPr>
        <w:t>Figure S</w:t>
      </w:r>
      <w:r>
        <w:rPr>
          <w:rFonts w:ascii="Arial" w:hAnsi="Arial" w:cs="Arial"/>
          <w:b/>
          <w:sz w:val="20"/>
          <w:szCs w:val="20"/>
        </w:rPr>
        <w:t>3</w:t>
      </w:r>
      <w:r w:rsidRPr="00C558B6">
        <w:rPr>
          <w:rFonts w:ascii="Arial" w:hAnsi="Arial" w:cs="Arial"/>
          <w:b/>
          <w:sz w:val="20"/>
          <w:szCs w:val="20"/>
        </w:rPr>
        <w:t>. Boxplots of the distribution of random intercept estimates for each of the ten studies.</w:t>
      </w:r>
      <w:r w:rsidR="006160C6" w:rsidRPr="006160C6">
        <w:rPr>
          <w:rFonts w:ascii="Arial" w:hAnsi="Arial" w:cs="Arial"/>
          <w:b/>
          <w:sz w:val="20"/>
          <w:szCs w:val="20"/>
        </w:rPr>
        <w:t xml:space="preserve"> </w:t>
      </w:r>
    </w:p>
    <w:p w14:paraId="2ED47244" w14:textId="77777777" w:rsidR="006160C6" w:rsidRPr="006160C6" w:rsidRDefault="006160C6">
      <w:pPr>
        <w:rPr>
          <w:rFonts w:ascii="Arial" w:hAnsi="Arial" w:cs="Arial"/>
          <w:b/>
          <w:sz w:val="20"/>
          <w:szCs w:val="20"/>
        </w:rPr>
      </w:pPr>
    </w:p>
    <w:p w14:paraId="124ECC58" w14:textId="5D791969" w:rsidR="008068DD" w:rsidRDefault="006160C6">
      <w:pPr>
        <w:rPr>
          <w:rFonts w:ascii="Arial" w:hAnsi="Arial" w:cs="Arial"/>
          <w:b/>
          <w:sz w:val="20"/>
          <w:szCs w:val="20"/>
        </w:rPr>
      </w:pPr>
      <w:r w:rsidRPr="006160C6">
        <w:rPr>
          <w:rFonts w:ascii="Arial" w:hAnsi="Arial" w:cs="Arial"/>
          <w:b/>
          <w:sz w:val="20"/>
          <w:szCs w:val="20"/>
        </w:rPr>
        <w:t>Figure S</w:t>
      </w:r>
      <w:r w:rsidR="00C558B6">
        <w:rPr>
          <w:rFonts w:ascii="Arial" w:hAnsi="Arial" w:cs="Arial"/>
          <w:b/>
          <w:sz w:val="20"/>
          <w:szCs w:val="20"/>
        </w:rPr>
        <w:t>4</w:t>
      </w:r>
      <w:r w:rsidR="000E0CAD">
        <w:rPr>
          <w:rFonts w:ascii="Arial" w:hAnsi="Arial" w:cs="Arial"/>
          <w:b/>
          <w:sz w:val="20"/>
          <w:szCs w:val="20"/>
        </w:rPr>
        <w:t>.</w:t>
      </w:r>
      <w:r w:rsidRPr="006160C6">
        <w:rPr>
          <w:rFonts w:ascii="Arial" w:hAnsi="Arial" w:cs="Arial"/>
          <w:b/>
          <w:sz w:val="20"/>
          <w:szCs w:val="20"/>
        </w:rPr>
        <w:t xml:space="preserve"> </w:t>
      </w:r>
      <w:r w:rsidR="003A4D38">
        <w:rPr>
          <w:rFonts w:ascii="Arial" w:hAnsi="Arial" w:cs="Arial"/>
          <w:b/>
          <w:sz w:val="20"/>
          <w:szCs w:val="20"/>
        </w:rPr>
        <w:t>Internal-external cross-validation (IECV) of predicted risk of cure (main analysis model)</w:t>
      </w:r>
    </w:p>
    <w:p w14:paraId="545E1DF7" w14:textId="77777777" w:rsidR="0054779B" w:rsidRDefault="0054779B">
      <w:pPr>
        <w:rPr>
          <w:rFonts w:ascii="Arial" w:hAnsi="Arial" w:cs="Arial"/>
          <w:b/>
          <w:sz w:val="20"/>
          <w:szCs w:val="20"/>
        </w:rPr>
      </w:pPr>
    </w:p>
    <w:p w14:paraId="47FBC841" w14:textId="443DD098" w:rsidR="0054779B" w:rsidRDefault="00366EA1" w:rsidP="0054779B">
      <w:pPr>
        <w:rPr>
          <w:rFonts w:ascii="Arial" w:hAnsi="Arial" w:cs="Arial"/>
          <w:b/>
          <w:sz w:val="20"/>
          <w:szCs w:val="20"/>
        </w:rPr>
      </w:pPr>
      <w:r w:rsidRPr="0013251C">
        <w:rPr>
          <w:rFonts w:ascii="Arial" w:hAnsi="Arial" w:cs="Arial"/>
          <w:b/>
          <w:sz w:val="20"/>
          <w:szCs w:val="20"/>
        </w:rPr>
        <w:t>Figure S</w:t>
      </w:r>
      <w:r w:rsidR="00C558B6">
        <w:rPr>
          <w:rFonts w:ascii="Arial" w:hAnsi="Arial" w:cs="Arial"/>
          <w:b/>
          <w:sz w:val="20"/>
          <w:szCs w:val="20"/>
        </w:rPr>
        <w:t>5</w:t>
      </w:r>
      <w:r>
        <w:rPr>
          <w:rFonts w:ascii="Arial" w:hAnsi="Arial" w:cs="Arial"/>
          <w:b/>
          <w:sz w:val="20"/>
          <w:szCs w:val="20"/>
        </w:rPr>
        <w:t>.</w:t>
      </w:r>
      <w:r w:rsidRPr="0013251C">
        <w:rPr>
          <w:rFonts w:ascii="Arial" w:hAnsi="Arial" w:cs="Arial"/>
          <w:b/>
          <w:sz w:val="20"/>
          <w:szCs w:val="20"/>
        </w:rPr>
        <w:t xml:space="preserve"> </w:t>
      </w:r>
      <w:r w:rsidR="0054779B">
        <w:rPr>
          <w:rFonts w:ascii="Arial" w:hAnsi="Arial" w:cs="Arial"/>
          <w:b/>
          <w:sz w:val="20"/>
          <w:szCs w:val="20"/>
        </w:rPr>
        <w:t>Internal-external cross-validation (IECV) of predicted individualized treatment effect (main analysis model)</w:t>
      </w:r>
    </w:p>
    <w:p w14:paraId="38263647" w14:textId="213E3C3C" w:rsidR="00366EA1" w:rsidRDefault="00366EA1">
      <w:pPr>
        <w:rPr>
          <w:rFonts w:ascii="Arial" w:hAnsi="Arial" w:cs="Arial"/>
          <w:b/>
          <w:sz w:val="20"/>
          <w:szCs w:val="20"/>
        </w:rPr>
      </w:pPr>
    </w:p>
    <w:p w14:paraId="6B2FB407" w14:textId="54A9C920" w:rsidR="0013251C" w:rsidRDefault="00366EA1">
      <w:pPr>
        <w:rPr>
          <w:rFonts w:ascii="Arial" w:hAnsi="Arial" w:cs="Arial"/>
          <w:b/>
          <w:sz w:val="20"/>
          <w:szCs w:val="20"/>
        </w:rPr>
      </w:pPr>
      <w:r>
        <w:rPr>
          <w:rFonts w:ascii="Arial" w:hAnsi="Arial" w:cs="Arial"/>
          <w:b/>
          <w:sz w:val="20"/>
          <w:szCs w:val="20"/>
        </w:rPr>
        <w:t>Figure S</w:t>
      </w:r>
      <w:r w:rsidR="00C558B6">
        <w:rPr>
          <w:rFonts w:ascii="Arial" w:hAnsi="Arial" w:cs="Arial"/>
          <w:b/>
          <w:sz w:val="20"/>
          <w:szCs w:val="20"/>
        </w:rPr>
        <w:t>6</w:t>
      </w:r>
      <w:r w:rsidR="008068DD" w:rsidRPr="008068DD">
        <w:rPr>
          <w:rFonts w:ascii="Arial" w:hAnsi="Arial" w:cs="Arial"/>
          <w:b/>
          <w:sz w:val="20"/>
          <w:szCs w:val="20"/>
        </w:rPr>
        <w:t>. Expected versus observed percentage cure in the context of the study of case-mi</w:t>
      </w:r>
      <w:r w:rsidR="0013251C">
        <w:rPr>
          <w:rFonts w:ascii="Arial" w:hAnsi="Arial" w:cs="Arial"/>
          <w:b/>
          <w:sz w:val="20"/>
          <w:szCs w:val="20"/>
        </w:rPr>
        <w:t>x heterogeneity between studies</w:t>
      </w:r>
    </w:p>
    <w:p w14:paraId="5D8B0422" w14:textId="77777777" w:rsidR="006160C6" w:rsidRPr="006160C6" w:rsidRDefault="006160C6">
      <w:pPr>
        <w:rPr>
          <w:rFonts w:ascii="Arial" w:hAnsi="Arial" w:cs="Arial"/>
          <w:b/>
          <w:sz w:val="20"/>
          <w:szCs w:val="20"/>
        </w:rPr>
      </w:pPr>
    </w:p>
    <w:p w14:paraId="5E9CB81D" w14:textId="77777777" w:rsidR="0013251C" w:rsidRDefault="00106721">
      <w:pPr>
        <w:rPr>
          <w:rFonts w:ascii="Arial" w:hAnsi="Arial" w:cs="Arial"/>
          <w:b/>
          <w:sz w:val="20"/>
          <w:szCs w:val="20"/>
        </w:rPr>
      </w:pPr>
      <w:r>
        <w:rPr>
          <w:rFonts w:ascii="Arial" w:hAnsi="Arial" w:cs="Arial"/>
          <w:b/>
          <w:sz w:val="20"/>
          <w:szCs w:val="20"/>
        </w:rPr>
        <w:t xml:space="preserve">Supplementary Material 1. </w:t>
      </w:r>
      <w:r w:rsidR="006160C6" w:rsidRPr="006160C6">
        <w:rPr>
          <w:rFonts w:ascii="Arial" w:hAnsi="Arial" w:cs="Arial"/>
          <w:b/>
          <w:sz w:val="20"/>
          <w:szCs w:val="20"/>
        </w:rPr>
        <w:t>Details of statistical analysis</w:t>
      </w:r>
    </w:p>
    <w:p w14:paraId="45AA5404" w14:textId="77777777" w:rsidR="0013251C" w:rsidRDefault="0013251C">
      <w:pPr>
        <w:rPr>
          <w:rFonts w:ascii="Arial" w:hAnsi="Arial" w:cs="Arial"/>
          <w:b/>
          <w:sz w:val="20"/>
          <w:szCs w:val="20"/>
        </w:rPr>
      </w:pPr>
    </w:p>
    <w:p w14:paraId="157B8EEB" w14:textId="3266030F" w:rsidR="006160C6" w:rsidRDefault="0013251C">
      <w:pPr>
        <w:rPr>
          <w:rFonts w:ascii="Arial" w:eastAsiaTheme="majorEastAsia" w:hAnsi="Arial" w:cs="Arial"/>
          <w:sz w:val="20"/>
          <w:szCs w:val="20"/>
        </w:rPr>
      </w:pPr>
      <w:r>
        <w:rPr>
          <w:rFonts w:ascii="Arial" w:hAnsi="Arial" w:cs="Arial"/>
          <w:b/>
          <w:sz w:val="20"/>
          <w:szCs w:val="20"/>
        </w:rPr>
        <w:t>References</w:t>
      </w:r>
      <w:r w:rsidR="006160C6">
        <w:rPr>
          <w:rFonts w:ascii="Arial" w:hAnsi="Arial" w:cs="Arial"/>
          <w:sz w:val="20"/>
          <w:szCs w:val="20"/>
        </w:rPr>
        <w:br w:type="page"/>
      </w:r>
    </w:p>
    <w:p w14:paraId="10F8BE6A" w14:textId="77777777" w:rsidR="006160C6" w:rsidRPr="009F47E2" w:rsidRDefault="006160C6" w:rsidP="006160C6">
      <w:pPr>
        <w:widowControl w:val="0"/>
        <w:overflowPunct w:val="0"/>
        <w:autoSpaceDE w:val="0"/>
        <w:autoSpaceDN w:val="0"/>
        <w:adjustRightInd w:val="0"/>
        <w:spacing w:line="260" w:lineRule="exact"/>
        <w:contextualSpacing/>
        <w:textAlignment w:val="baseline"/>
        <w:rPr>
          <w:rFonts w:ascii="Arial" w:hAnsi="Arial" w:cs="Arial"/>
          <w:b/>
          <w:sz w:val="20"/>
          <w:szCs w:val="20"/>
          <w:lang w:val="en-GB"/>
        </w:rPr>
      </w:pPr>
      <w:r w:rsidRPr="009F47E2">
        <w:rPr>
          <w:rFonts w:ascii="Arial" w:hAnsi="Arial" w:cs="Arial"/>
          <w:b/>
          <w:sz w:val="20"/>
          <w:szCs w:val="16"/>
          <w:lang w:val="en-GB"/>
        </w:rPr>
        <w:lastRenderedPageBreak/>
        <w:t xml:space="preserve">Table S1. </w:t>
      </w:r>
      <w:r w:rsidRPr="009F47E2">
        <w:rPr>
          <w:rFonts w:ascii="Arial" w:hAnsi="Arial" w:cs="Arial"/>
          <w:b/>
          <w:bCs/>
          <w:sz w:val="20"/>
          <w:szCs w:val="16"/>
          <w:lang w:val="en-GB"/>
        </w:rPr>
        <w:t>Search strategy</w:t>
      </w:r>
    </w:p>
    <w:p w14:paraId="62131425" w14:textId="77777777" w:rsidR="006160C6" w:rsidRPr="00EF2B2A" w:rsidRDefault="006160C6" w:rsidP="00C42342">
      <w:pPr>
        <w:tabs>
          <w:tab w:val="right" w:pos="540"/>
          <w:tab w:val="left" w:pos="720"/>
        </w:tabs>
        <w:rPr>
          <w:rFonts w:ascii="Arial" w:hAnsi="Arial" w:cs="Arial"/>
          <w:sz w:val="20"/>
          <w:szCs w:val="20"/>
          <w:lang w:val="en-GB"/>
        </w:rPr>
      </w:pPr>
    </w:p>
    <w:tbl>
      <w:tblPr>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9213"/>
      </w:tblGrid>
      <w:tr w:rsidR="00EF2B2A" w:rsidRPr="00EF2B2A" w14:paraId="01A5AD36" w14:textId="77777777" w:rsidTr="005B2EDC">
        <w:tc>
          <w:tcPr>
            <w:tcW w:w="10915" w:type="dxa"/>
            <w:gridSpan w:val="2"/>
          </w:tcPr>
          <w:p w14:paraId="3D39F302" w14:textId="77777777" w:rsidR="00C42342" w:rsidRPr="006160C6" w:rsidRDefault="00C42342" w:rsidP="005B2EDC">
            <w:pPr>
              <w:tabs>
                <w:tab w:val="right" w:pos="540"/>
                <w:tab w:val="left" w:pos="720"/>
              </w:tabs>
              <w:rPr>
                <w:rFonts w:ascii="Arial" w:hAnsi="Arial" w:cs="Arial"/>
                <w:b/>
                <w:sz w:val="16"/>
                <w:szCs w:val="16"/>
                <w:shd w:val="clear" w:color="auto" w:fill="FFFFFF"/>
              </w:rPr>
            </w:pPr>
          </w:p>
          <w:p w14:paraId="732C618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We searched the following databases from 18 January 2018 to 1 September 2020 using the database specific search strategies specified below: (1) MEDLINE via Ovid (from January 2018 to September 2020), (2) the Cochrane Central Register of Controlled Trials (CENTRAL; 2020, Issue 8) in the Cochrane Library, and (3) Embase via Ovid (from January 2018 to September 2020).</w:t>
            </w:r>
          </w:p>
          <w:p w14:paraId="08A6CA25" w14:textId="77777777" w:rsidR="00C42342" w:rsidRPr="006160C6" w:rsidRDefault="00C42342" w:rsidP="005B2EDC">
            <w:pPr>
              <w:tabs>
                <w:tab w:val="right" w:pos="540"/>
                <w:tab w:val="left" w:pos="720"/>
              </w:tabs>
              <w:rPr>
                <w:rFonts w:ascii="Arial" w:hAnsi="Arial" w:cs="Arial"/>
                <w:sz w:val="16"/>
                <w:szCs w:val="16"/>
                <w:shd w:val="clear" w:color="auto" w:fill="FFFFFF"/>
              </w:rPr>
            </w:pPr>
          </w:p>
        </w:tc>
      </w:tr>
      <w:tr w:rsidR="00EF2B2A" w:rsidRPr="00EF2B2A" w14:paraId="06B564E9" w14:textId="77777777" w:rsidTr="005B2EDC">
        <w:tc>
          <w:tcPr>
            <w:tcW w:w="1702" w:type="dxa"/>
          </w:tcPr>
          <w:p w14:paraId="4BF293D5"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Database</w:t>
            </w:r>
          </w:p>
        </w:tc>
        <w:tc>
          <w:tcPr>
            <w:tcW w:w="9213" w:type="dxa"/>
            <w:shd w:val="clear" w:color="auto" w:fill="auto"/>
          </w:tcPr>
          <w:p w14:paraId="341E3A75"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Search strategy</w:t>
            </w:r>
          </w:p>
        </w:tc>
      </w:tr>
      <w:tr w:rsidR="00EF2B2A" w:rsidRPr="00EF2B2A" w14:paraId="723301C4" w14:textId="77777777" w:rsidTr="005B2EDC">
        <w:tc>
          <w:tcPr>
            <w:tcW w:w="1702" w:type="dxa"/>
          </w:tcPr>
          <w:p w14:paraId="77ED0047"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Medline (Ovid)</w:t>
            </w:r>
          </w:p>
        </w:tc>
        <w:tc>
          <w:tcPr>
            <w:tcW w:w="9213" w:type="dxa"/>
            <w:shd w:val="clear" w:color="auto" w:fill="auto"/>
          </w:tcPr>
          <w:p w14:paraId="5A30A87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     exp Sinusitis/ (21250)</w:t>
            </w:r>
          </w:p>
          <w:p w14:paraId="17BCB7A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     </w:t>
            </w:r>
            <w:proofErr w:type="spellStart"/>
            <w:r w:rsidRPr="006160C6">
              <w:rPr>
                <w:rFonts w:ascii="Arial" w:hAnsi="Arial" w:cs="Arial"/>
                <w:sz w:val="16"/>
                <w:szCs w:val="16"/>
                <w:shd w:val="clear" w:color="auto" w:fill="FFFFFF"/>
              </w:rPr>
              <w:t>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(15723)</w:t>
            </w:r>
          </w:p>
          <w:p w14:paraId="3DDD446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     Rhinitis/ (13111)</w:t>
            </w:r>
          </w:p>
          <w:p w14:paraId="6C95DDA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     </w:t>
            </w:r>
            <w:proofErr w:type="spellStart"/>
            <w:r w:rsidRPr="006160C6">
              <w:rPr>
                <w:rFonts w:ascii="Arial" w:hAnsi="Arial" w:cs="Arial"/>
                <w:sz w:val="16"/>
                <w:szCs w:val="16"/>
                <w:shd w:val="clear" w:color="auto" w:fill="FFFFFF"/>
              </w:rPr>
              <w:t>rhinit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(27817)</w:t>
            </w:r>
          </w:p>
          <w:p w14:paraId="4C64953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     </w:t>
            </w:r>
            <w:proofErr w:type="spellStart"/>
            <w:r w:rsidRPr="006160C6">
              <w:rPr>
                <w:rFonts w:ascii="Arial" w:hAnsi="Arial" w:cs="Arial"/>
                <w:sz w:val="16"/>
                <w:szCs w:val="16"/>
                <w:shd w:val="clear" w:color="auto" w:fill="FFFFFF"/>
              </w:rPr>
              <w:t>rhinosinusit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(9659)</w:t>
            </w:r>
          </w:p>
          <w:p w14:paraId="49BD91D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     </w:t>
            </w:r>
            <w:proofErr w:type="spellStart"/>
            <w:r w:rsidRPr="006160C6">
              <w:rPr>
                <w:rFonts w:ascii="Arial" w:hAnsi="Arial" w:cs="Arial"/>
                <w:sz w:val="16"/>
                <w:szCs w:val="16"/>
                <w:shd w:val="clear" w:color="auto" w:fill="FFFFFF"/>
              </w:rPr>
              <w:t>nasosinusit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(43)</w:t>
            </w:r>
          </w:p>
          <w:p w14:paraId="0890885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7     ((suppurative or purulent) adj2 (nasal discharge or rhinitis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(258)</w:t>
            </w:r>
          </w:p>
          <w:p w14:paraId="2BCA99D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8     1 or 2 or 3 or 4 or 5 or 6 or 7 (58749)</w:t>
            </w:r>
          </w:p>
          <w:p w14:paraId="167D989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9     exp Anti-Bacterial Agents/ (745280)</w:t>
            </w:r>
          </w:p>
          <w:p w14:paraId="6B53A28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10     antibacterial*.</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(80997)</w:t>
            </w:r>
          </w:p>
          <w:p w14:paraId="028E444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11     antibiotic*.</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(351647)</w:t>
            </w:r>
          </w:p>
          <w:p w14:paraId="26DDEC6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12     exp Amoxicillin/ (11514)</w:t>
            </w:r>
          </w:p>
          <w:p w14:paraId="2AC2DD0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     amoxicillin*.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(21190)</w:t>
            </w:r>
          </w:p>
          <w:p w14:paraId="10A6031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     Ampicillin/ (13596)</w:t>
            </w:r>
          </w:p>
          <w:p w14:paraId="4BD1C0B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     ampicillin*.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(30363)</w:t>
            </w:r>
          </w:p>
          <w:p w14:paraId="48DAA57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16     Azithromycin/ (5815)</w:t>
            </w:r>
          </w:p>
          <w:p w14:paraId="070990A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17     </w:t>
            </w:r>
            <w:proofErr w:type="spellStart"/>
            <w:r w:rsidRPr="006160C6">
              <w:rPr>
                <w:rFonts w:ascii="Arial" w:hAnsi="Arial" w:cs="Arial"/>
                <w:sz w:val="16"/>
                <w:szCs w:val="16"/>
                <w:shd w:val="clear" w:color="auto" w:fill="FFFFFF"/>
              </w:rPr>
              <w:t>azithromycin.tw,nm</w:t>
            </w:r>
            <w:proofErr w:type="spellEnd"/>
            <w:r w:rsidRPr="006160C6">
              <w:rPr>
                <w:rFonts w:ascii="Arial" w:hAnsi="Arial" w:cs="Arial"/>
                <w:sz w:val="16"/>
                <w:szCs w:val="16"/>
                <w:shd w:val="clear" w:color="auto" w:fill="FFFFFF"/>
              </w:rPr>
              <w:t>. (10586)</w:t>
            </w:r>
          </w:p>
          <w:p w14:paraId="150038A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18     Cefaclor/ (838)</w:t>
            </w:r>
          </w:p>
          <w:p w14:paraId="4489550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19     </w:t>
            </w:r>
            <w:proofErr w:type="spellStart"/>
            <w:r w:rsidRPr="006160C6">
              <w:rPr>
                <w:rFonts w:ascii="Arial" w:hAnsi="Arial" w:cs="Arial"/>
                <w:sz w:val="16"/>
                <w:szCs w:val="16"/>
                <w:shd w:val="clear" w:color="auto" w:fill="FFFFFF"/>
              </w:rPr>
              <w:t>cefaclor.tw,nm</w:t>
            </w:r>
            <w:proofErr w:type="spellEnd"/>
            <w:r w:rsidRPr="006160C6">
              <w:rPr>
                <w:rFonts w:ascii="Arial" w:hAnsi="Arial" w:cs="Arial"/>
                <w:sz w:val="16"/>
                <w:szCs w:val="16"/>
                <w:shd w:val="clear" w:color="auto" w:fill="FFFFFF"/>
              </w:rPr>
              <w:t>. (1816)</w:t>
            </w:r>
          </w:p>
          <w:p w14:paraId="638FAD8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20     exp Cefadroxil/ (474)</w:t>
            </w:r>
          </w:p>
          <w:p w14:paraId="1A0118E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21     </w:t>
            </w:r>
            <w:proofErr w:type="spellStart"/>
            <w:r w:rsidRPr="006160C6">
              <w:rPr>
                <w:rFonts w:ascii="Arial" w:hAnsi="Arial" w:cs="Arial"/>
                <w:sz w:val="16"/>
                <w:szCs w:val="16"/>
                <w:shd w:val="clear" w:color="auto" w:fill="FFFFFF"/>
              </w:rPr>
              <w:t>cefadroxil.tw,nm</w:t>
            </w:r>
            <w:proofErr w:type="spellEnd"/>
            <w:r w:rsidRPr="006160C6">
              <w:rPr>
                <w:rFonts w:ascii="Arial" w:hAnsi="Arial" w:cs="Arial"/>
                <w:sz w:val="16"/>
                <w:szCs w:val="16"/>
                <w:shd w:val="clear" w:color="auto" w:fill="FFFFFF"/>
              </w:rPr>
              <w:t>. (743)</w:t>
            </w:r>
          </w:p>
          <w:p w14:paraId="3724BE8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22     </w:t>
            </w:r>
            <w:proofErr w:type="spellStart"/>
            <w:r w:rsidRPr="006160C6">
              <w:rPr>
                <w:rFonts w:ascii="Arial" w:hAnsi="Arial" w:cs="Arial"/>
                <w:sz w:val="16"/>
                <w:szCs w:val="16"/>
                <w:shd w:val="clear" w:color="auto" w:fill="FFFFFF"/>
              </w:rPr>
              <w:t>cefatrizine.tw,nm</w:t>
            </w:r>
            <w:proofErr w:type="spellEnd"/>
            <w:r w:rsidRPr="006160C6">
              <w:rPr>
                <w:rFonts w:ascii="Arial" w:hAnsi="Arial" w:cs="Arial"/>
                <w:sz w:val="16"/>
                <w:szCs w:val="16"/>
                <w:shd w:val="clear" w:color="auto" w:fill="FFFFFF"/>
              </w:rPr>
              <w:t>. (118)</w:t>
            </w:r>
          </w:p>
          <w:p w14:paraId="17AE9A9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23     Cefuroxime/ (2220)</w:t>
            </w:r>
          </w:p>
          <w:p w14:paraId="206C456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24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(5131)</w:t>
            </w:r>
          </w:p>
          <w:p w14:paraId="74AF580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25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(5131)</w:t>
            </w:r>
          </w:p>
          <w:p w14:paraId="05D02B8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26     cephalexin*.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(3687)</w:t>
            </w:r>
          </w:p>
          <w:p w14:paraId="1E22BBF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27     Cephalosporins/ (19613)</w:t>
            </w:r>
          </w:p>
          <w:p w14:paraId="359228C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28     cephalosporin*.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(34198)</w:t>
            </w:r>
          </w:p>
          <w:p w14:paraId="43344F8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29     Ciprofloxacin/ (13624)</w:t>
            </w:r>
          </w:p>
          <w:p w14:paraId="48DB24E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30     ciprofloxacin*.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(30022)</w:t>
            </w:r>
          </w:p>
          <w:p w14:paraId="1A23F40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31     Clarithromycin/ (6413)</w:t>
            </w:r>
          </w:p>
          <w:p w14:paraId="7056AF2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32     clarithromycin*.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(11063)</w:t>
            </w:r>
          </w:p>
          <w:p w14:paraId="488949F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33     clindamycin*.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(12705)</w:t>
            </w:r>
          </w:p>
          <w:p w14:paraId="55E8A0B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34     Doxycycline/ (9972)</w:t>
            </w:r>
          </w:p>
          <w:p w14:paraId="586A679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35     </w:t>
            </w:r>
            <w:proofErr w:type="spellStart"/>
            <w:r w:rsidRPr="006160C6">
              <w:rPr>
                <w:rFonts w:ascii="Arial" w:hAnsi="Arial" w:cs="Arial"/>
                <w:sz w:val="16"/>
                <w:szCs w:val="16"/>
                <w:shd w:val="clear" w:color="auto" w:fill="FFFFFF"/>
              </w:rPr>
              <w:t>doxycyclin</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(17842)</w:t>
            </w:r>
          </w:p>
          <w:p w14:paraId="0515074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36     Erythromycin/ (13875)</w:t>
            </w:r>
          </w:p>
          <w:p w14:paraId="12C4756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37     erythromycin*.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(26744)</w:t>
            </w:r>
          </w:p>
          <w:p w14:paraId="15D89EA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38     Fluoroquinolones/ (13739)</w:t>
            </w:r>
          </w:p>
          <w:p w14:paraId="324B22E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39     fluoroquinolone*.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(24129)</w:t>
            </w:r>
          </w:p>
          <w:p w14:paraId="0787585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40     </w:t>
            </w:r>
            <w:proofErr w:type="spellStart"/>
            <w:r w:rsidRPr="006160C6">
              <w:rPr>
                <w:rFonts w:ascii="Arial" w:hAnsi="Arial" w:cs="Arial"/>
                <w:sz w:val="16"/>
                <w:szCs w:val="16"/>
                <w:shd w:val="clear" w:color="auto" w:fill="FFFFFF"/>
              </w:rPr>
              <w:t>levofloxacin.tw,nm</w:t>
            </w:r>
            <w:proofErr w:type="spellEnd"/>
            <w:r w:rsidRPr="006160C6">
              <w:rPr>
                <w:rFonts w:ascii="Arial" w:hAnsi="Arial" w:cs="Arial"/>
                <w:sz w:val="16"/>
                <w:szCs w:val="16"/>
                <w:shd w:val="clear" w:color="auto" w:fill="FFFFFF"/>
              </w:rPr>
              <w:t>. (8468)</w:t>
            </w:r>
          </w:p>
          <w:p w14:paraId="6E5468E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41     Lincomycin/ (2146)</w:t>
            </w:r>
          </w:p>
          <w:p w14:paraId="37485BD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42     lincomycin*.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(3557)</w:t>
            </w:r>
          </w:p>
          <w:p w14:paraId="6DF790A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43     Macrolides/ (12776)</w:t>
            </w:r>
          </w:p>
          <w:p w14:paraId="4D746EA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44     macrolide*.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(24600)</w:t>
            </w:r>
          </w:p>
          <w:p w14:paraId="06C66B7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45     Minocycline/ (6045)</w:t>
            </w:r>
          </w:p>
          <w:p w14:paraId="051589C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46     </w:t>
            </w:r>
            <w:proofErr w:type="spellStart"/>
            <w:r w:rsidRPr="006160C6">
              <w:rPr>
                <w:rFonts w:ascii="Arial" w:hAnsi="Arial" w:cs="Arial"/>
                <w:sz w:val="16"/>
                <w:szCs w:val="16"/>
                <w:shd w:val="clear" w:color="auto" w:fill="FFFFFF"/>
              </w:rPr>
              <w:t>minocyclin</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(9290)</w:t>
            </w:r>
          </w:p>
          <w:p w14:paraId="2654419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47     Miocamycin/ (278)</w:t>
            </w:r>
          </w:p>
          <w:p w14:paraId="0964CF3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48     (miocamycin* or </w:t>
            </w:r>
            <w:proofErr w:type="spellStart"/>
            <w:r w:rsidRPr="006160C6">
              <w:rPr>
                <w:rFonts w:ascii="Arial" w:hAnsi="Arial" w:cs="Arial"/>
                <w:sz w:val="16"/>
                <w:szCs w:val="16"/>
                <w:shd w:val="clear" w:color="auto" w:fill="FFFFFF"/>
              </w:rPr>
              <w:t>miokamycin</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(313)</w:t>
            </w:r>
          </w:p>
          <w:p w14:paraId="7B6F366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49     moxifloxacin*.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(5312)</w:t>
            </w:r>
          </w:p>
          <w:p w14:paraId="7486955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50     </w:t>
            </w:r>
            <w:proofErr w:type="spellStart"/>
            <w:r w:rsidRPr="006160C6">
              <w:rPr>
                <w:rFonts w:ascii="Arial" w:hAnsi="Arial" w:cs="Arial"/>
                <w:sz w:val="16"/>
                <w:szCs w:val="16"/>
                <w:shd w:val="clear" w:color="auto" w:fill="FFFFFF"/>
              </w:rPr>
              <w:t>norfloxacin.tw,nm</w:t>
            </w:r>
            <w:proofErr w:type="spellEnd"/>
            <w:r w:rsidRPr="006160C6">
              <w:rPr>
                <w:rFonts w:ascii="Arial" w:hAnsi="Arial" w:cs="Arial"/>
                <w:sz w:val="16"/>
                <w:szCs w:val="16"/>
                <w:shd w:val="clear" w:color="auto" w:fill="FFFFFF"/>
              </w:rPr>
              <w:t>. (5300)</w:t>
            </w:r>
          </w:p>
          <w:p w14:paraId="6A1CCE2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51     Norfloxacin/ (2496)</w:t>
            </w:r>
          </w:p>
          <w:p w14:paraId="6E1D7F03"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52     Ofloxacin/ (6055)</w:t>
            </w:r>
          </w:p>
          <w:p w14:paraId="7C9E95E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53     </w:t>
            </w:r>
            <w:proofErr w:type="spellStart"/>
            <w:r w:rsidRPr="006160C6">
              <w:rPr>
                <w:rFonts w:ascii="Arial" w:hAnsi="Arial" w:cs="Arial"/>
                <w:sz w:val="16"/>
                <w:szCs w:val="16"/>
                <w:shd w:val="clear" w:color="auto" w:fill="FFFFFF"/>
              </w:rPr>
              <w:t>ofloxacin.tw,nm</w:t>
            </w:r>
            <w:proofErr w:type="spellEnd"/>
            <w:r w:rsidRPr="006160C6">
              <w:rPr>
                <w:rFonts w:ascii="Arial" w:hAnsi="Arial" w:cs="Arial"/>
                <w:sz w:val="16"/>
                <w:szCs w:val="16"/>
                <w:shd w:val="clear" w:color="auto" w:fill="FFFFFF"/>
              </w:rPr>
              <w:t>. (9865)</w:t>
            </w:r>
          </w:p>
          <w:p w14:paraId="6AEA2DB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54     </w:t>
            </w:r>
            <w:proofErr w:type="spellStart"/>
            <w:r w:rsidRPr="006160C6">
              <w:rPr>
                <w:rFonts w:ascii="Arial" w:hAnsi="Arial" w:cs="Arial"/>
                <w:sz w:val="16"/>
                <w:szCs w:val="16"/>
                <w:shd w:val="clear" w:color="auto" w:fill="FFFFFF"/>
              </w:rPr>
              <w:t>Penicillins</w:t>
            </w:r>
            <w:proofErr w:type="spellEnd"/>
            <w:r w:rsidRPr="006160C6">
              <w:rPr>
                <w:rFonts w:ascii="Arial" w:hAnsi="Arial" w:cs="Arial"/>
                <w:sz w:val="16"/>
                <w:szCs w:val="16"/>
                <w:shd w:val="clear" w:color="auto" w:fill="FFFFFF"/>
              </w:rPr>
              <w:t>/ (40419)</w:t>
            </w:r>
          </w:p>
          <w:p w14:paraId="34E89B2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55     penicillin*.</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(82208)</w:t>
            </w:r>
          </w:p>
          <w:p w14:paraId="5A93E5C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56     Quinolones/ (11998)</w:t>
            </w:r>
          </w:p>
          <w:p w14:paraId="76E2E43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57     quinolone*.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(23464)</w:t>
            </w:r>
          </w:p>
          <w:p w14:paraId="795B46B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58     </w:t>
            </w:r>
            <w:proofErr w:type="spellStart"/>
            <w:r w:rsidRPr="006160C6">
              <w:rPr>
                <w:rFonts w:ascii="Arial" w:hAnsi="Arial" w:cs="Arial"/>
                <w:sz w:val="16"/>
                <w:szCs w:val="16"/>
                <w:shd w:val="clear" w:color="auto" w:fill="FFFFFF"/>
              </w:rPr>
              <w:t>Spiramycin</w:t>
            </w:r>
            <w:proofErr w:type="spellEnd"/>
            <w:r w:rsidRPr="006160C6">
              <w:rPr>
                <w:rFonts w:ascii="Arial" w:hAnsi="Arial" w:cs="Arial"/>
                <w:sz w:val="16"/>
                <w:szCs w:val="16"/>
                <w:shd w:val="clear" w:color="auto" w:fill="FFFFFF"/>
              </w:rPr>
              <w:t>/ (718)</w:t>
            </w:r>
          </w:p>
          <w:p w14:paraId="3DB5924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59     </w:t>
            </w:r>
            <w:proofErr w:type="spellStart"/>
            <w:r w:rsidRPr="006160C6">
              <w:rPr>
                <w:rFonts w:ascii="Arial" w:hAnsi="Arial" w:cs="Arial"/>
                <w:sz w:val="16"/>
                <w:szCs w:val="16"/>
                <w:shd w:val="clear" w:color="auto" w:fill="FFFFFF"/>
              </w:rPr>
              <w:t>spiramycin.tw,nm</w:t>
            </w:r>
            <w:proofErr w:type="spellEnd"/>
            <w:r w:rsidRPr="006160C6">
              <w:rPr>
                <w:rFonts w:ascii="Arial" w:hAnsi="Arial" w:cs="Arial"/>
                <w:sz w:val="16"/>
                <w:szCs w:val="16"/>
                <w:shd w:val="clear" w:color="auto" w:fill="FFFFFF"/>
              </w:rPr>
              <w:t>. (1560)</w:t>
            </w:r>
          </w:p>
          <w:p w14:paraId="79B8C07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60     </w:t>
            </w:r>
            <w:proofErr w:type="spellStart"/>
            <w:r w:rsidRPr="006160C6">
              <w:rPr>
                <w:rFonts w:ascii="Arial" w:hAnsi="Arial" w:cs="Arial"/>
                <w:sz w:val="16"/>
                <w:szCs w:val="16"/>
                <w:shd w:val="clear" w:color="auto" w:fill="FFFFFF"/>
              </w:rPr>
              <w:t>telithromycin.tw,nm</w:t>
            </w:r>
            <w:proofErr w:type="spellEnd"/>
            <w:r w:rsidRPr="006160C6">
              <w:rPr>
                <w:rFonts w:ascii="Arial" w:hAnsi="Arial" w:cs="Arial"/>
                <w:sz w:val="16"/>
                <w:szCs w:val="16"/>
                <w:shd w:val="clear" w:color="auto" w:fill="FFFFFF"/>
              </w:rPr>
              <w:t>. (971)</w:t>
            </w:r>
          </w:p>
          <w:p w14:paraId="3FBCBB4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61     tetracyclines/ or tetracycline/ (24207)</w:t>
            </w:r>
          </w:p>
          <w:p w14:paraId="466933B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62     tetracycline*.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(48153)</w:t>
            </w:r>
          </w:p>
          <w:p w14:paraId="4CF0B6D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63     Trimethoprim Sulfamethoxazole Combination/ (7052)</w:t>
            </w:r>
          </w:p>
          <w:p w14:paraId="49A2152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64     trimethoprim sulfamethoxazole </w:t>
            </w:r>
            <w:proofErr w:type="spellStart"/>
            <w:r w:rsidRPr="006160C6">
              <w:rPr>
                <w:rFonts w:ascii="Arial" w:hAnsi="Arial" w:cs="Arial"/>
                <w:sz w:val="16"/>
                <w:szCs w:val="16"/>
                <w:shd w:val="clear" w:color="auto" w:fill="FFFFFF"/>
              </w:rPr>
              <w:t>combination.tw,nm</w:t>
            </w:r>
            <w:proofErr w:type="spellEnd"/>
            <w:r w:rsidRPr="006160C6">
              <w:rPr>
                <w:rFonts w:ascii="Arial" w:hAnsi="Arial" w:cs="Arial"/>
                <w:sz w:val="16"/>
                <w:szCs w:val="16"/>
                <w:shd w:val="clear" w:color="auto" w:fill="FFFFFF"/>
              </w:rPr>
              <w:t>. (59)</w:t>
            </w:r>
          </w:p>
          <w:p w14:paraId="6A12D0A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65     cotrimoxazole*.</w:t>
            </w:r>
            <w:proofErr w:type="spellStart"/>
            <w:r w:rsidRPr="006160C6">
              <w:rPr>
                <w:rFonts w:ascii="Arial" w:hAnsi="Arial" w:cs="Arial"/>
                <w:sz w:val="16"/>
                <w:szCs w:val="16"/>
                <w:shd w:val="clear" w:color="auto" w:fill="FFFFFF"/>
              </w:rPr>
              <w:t>tw,nm</w:t>
            </w:r>
            <w:proofErr w:type="spellEnd"/>
            <w:r w:rsidRPr="006160C6">
              <w:rPr>
                <w:rFonts w:ascii="Arial" w:hAnsi="Arial" w:cs="Arial"/>
                <w:sz w:val="16"/>
                <w:szCs w:val="16"/>
                <w:shd w:val="clear" w:color="auto" w:fill="FFFFFF"/>
              </w:rPr>
              <w:t>. (3309)</w:t>
            </w:r>
          </w:p>
          <w:p w14:paraId="6EDBCC8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lastRenderedPageBreak/>
              <w:t>66     9 or 10 or 11 or 12 or 13 or 14 or 15 or 16 or 17 or 18 or 19 or 20 or 21 or 22 or 23 or 24 or 25 or 26 or 27 or 28 or 29 or 30 or 31 or 32 or 33 or 34 or 35 or 36 or 37 or 38 or 39 or 40 or 41 or 42 or 43 or 44 or 45 or 46 or 47 or 48 or 49 or 50 or 51 or 52 or 53 or 54 or 55 or 56 or 57 or 58 or 59 or 60 or 61 or 62 or 63 or 64 or 65 (992370)</w:t>
            </w:r>
          </w:p>
          <w:p w14:paraId="0141DE17"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67     8 and 66 (7037)</w:t>
            </w:r>
          </w:p>
          <w:p w14:paraId="56F1CED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68     randomized controlled trial/ (527056)</w:t>
            </w:r>
          </w:p>
          <w:p w14:paraId="159876E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69     Controlled Clinical Trial/ (94121)</w:t>
            </w:r>
          </w:p>
          <w:p w14:paraId="15156F3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70     (randomized or placebo or randomly or trial or groups).</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(3084618)</w:t>
            </w:r>
          </w:p>
          <w:p w14:paraId="7257F31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71     Drug Therapy/ (30803)</w:t>
            </w:r>
          </w:p>
          <w:p w14:paraId="33155AA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72     68 or 69 or 70 or 71 (3245370)</w:t>
            </w:r>
          </w:p>
          <w:p w14:paraId="5542787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73     Animals/ (6797267)</w:t>
            </w:r>
          </w:p>
          <w:p w14:paraId="7214BDA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74     Humans/ (19166925)</w:t>
            </w:r>
          </w:p>
          <w:p w14:paraId="20BDA27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75     73 not 74 (4779851)</w:t>
            </w:r>
          </w:p>
          <w:p w14:paraId="260F6D0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76     72 not 75 (2784395)</w:t>
            </w:r>
          </w:p>
          <w:p w14:paraId="38D57FC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77     67 and 76 (1237)</w:t>
            </w:r>
          </w:p>
          <w:p w14:paraId="7194BD67" w14:textId="77777777" w:rsidR="00C42342" w:rsidRPr="006160C6" w:rsidRDefault="00C42342" w:rsidP="005B2EDC">
            <w:pPr>
              <w:tabs>
                <w:tab w:val="right" w:pos="540"/>
                <w:tab w:val="left" w:pos="720"/>
              </w:tabs>
              <w:rPr>
                <w:rFonts w:ascii="Arial" w:hAnsi="Arial" w:cs="Arial"/>
                <w:sz w:val="16"/>
                <w:szCs w:val="16"/>
                <w:lang w:val="en-GB"/>
              </w:rPr>
            </w:pPr>
            <w:r w:rsidRPr="006160C6">
              <w:rPr>
                <w:rFonts w:ascii="Arial" w:hAnsi="Arial" w:cs="Arial"/>
                <w:sz w:val="16"/>
                <w:szCs w:val="16"/>
                <w:shd w:val="clear" w:color="auto" w:fill="FFFFFF"/>
              </w:rPr>
              <w:t>78     limit 77 to dt=20180118-20200930 (126)</w:t>
            </w:r>
          </w:p>
        </w:tc>
      </w:tr>
      <w:tr w:rsidR="00EF2B2A" w:rsidRPr="00EF2B2A" w14:paraId="49BE77AC" w14:textId="77777777" w:rsidTr="005B2EDC">
        <w:tc>
          <w:tcPr>
            <w:tcW w:w="1702" w:type="dxa"/>
          </w:tcPr>
          <w:p w14:paraId="29D7A508"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lastRenderedPageBreak/>
              <w:t>Cochrane Library</w:t>
            </w:r>
          </w:p>
        </w:tc>
        <w:tc>
          <w:tcPr>
            <w:tcW w:w="9213" w:type="dxa"/>
            <w:shd w:val="clear" w:color="auto" w:fill="auto"/>
          </w:tcPr>
          <w:p w14:paraId="50E2DBE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#138</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MeSH</w:t>
            </w:r>
            <w:proofErr w:type="spellEnd"/>
            <w:r w:rsidRPr="006160C6">
              <w:rPr>
                <w:rFonts w:ascii="Arial" w:hAnsi="Arial" w:cs="Arial"/>
                <w:sz w:val="16"/>
                <w:szCs w:val="16"/>
                <w:shd w:val="clear" w:color="auto" w:fill="FFFFFF"/>
              </w:rPr>
              <w:t xml:space="preserve"> descriptor: [Sinusitis] explode all trees (1041)</w:t>
            </w:r>
          </w:p>
          <w:p w14:paraId="2A1A148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#139</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sinusit</w:t>
            </w:r>
            <w:proofErr w:type="spellEnd"/>
            <w:r w:rsidRPr="006160C6">
              <w:rPr>
                <w:rFonts w:ascii="Arial" w:hAnsi="Arial" w:cs="Arial"/>
                <w:sz w:val="16"/>
                <w:szCs w:val="16"/>
                <w:shd w:val="clear" w:color="auto" w:fill="FFFFFF"/>
              </w:rPr>
              <w:t>* (3194)</w:t>
            </w:r>
          </w:p>
          <w:p w14:paraId="4591D44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#140</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MeSH</w:t>
            </w:r>
            <w:proofErr w:type="spellEnd"/>
            <w:r w:rsidRPr="006160C6">
              <w:rPr>
                <w:rFonts w:ascii="Arial" w:hAnsi="Arial" w:cs="Arial"/>
                <w:sz w:val="16"/>
                <w:szCs w:val="16"/>
                <w:shd w:val="clear" w:color="auto" w:fill="FFFFFF"/>
              </w:rPr>
              <w:t xml:space="preserve"> descriptor: [Rhinitis] explode all trees (3955)</w:t>
            </w:r>
          </w:p>
          <w:p w14:paraId="0688CCA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#141</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rhinit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ti,ab,kw</w:t>
            </w:r>
            <w:proofErr w:type="spellEnd"/>
            <w:r w:rsidRPr="006160C6">
              <w:rPr>
                <w:rFonts w:ascii="Arial" w:hAnsi="Arial" w:cs="Arial"/>
                <w:sz w:val="16"/>
                <w:szCs w:val="16"/>
                <w:shd w:val="clear" w:color="auto" w:fill="FFFFFF"/>
              </w:rPr>
              <w:t xml:space="preserve"> (10156)</w:t>
            </w:r>
          </w:p>
          <w:p w14:paraId="49210DD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#142</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rhinosinusit</w:t>
            </w:r>
            <w:proofErr w:type="spellEnd"/>
            <w:r w:rsidRPr="006160C6">
              <w:rPr>
                <w:rFonts w:ascii="Arial" w:hAnsi="Arial" w:cs="Arial"/>
                <w:sz w:val="16"/>
                <w:szCs w:val="16"/>
                <w:shd w:val="clear" w:color="auto" w:fill="FFFFFF"/>
              </w:rPr>
              <w:t>* (1509)</w:t>
            </w:r>
          </w:p>
          <w:p w14:paraId="141D011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#143 </w:t>
            </w:r>
            <w:r w:rsidRPr="006160C6">
              <w:rPr>
                <w:rFonts w:ascii="Arial" w:hAnsi="Arial" w:cs="Arial"/>
                <w:sz w:val="16"/>
                <w:szCs w:val="16"/>
                <w:shd w:val="clear" w:color="auto" w:fill="FFFFFF"/>
              </w:rPr>
              <w:tab/>
            </w:r>
            <w:proofErr w:type="spellStart"/>
            <w:r w:rsidRPr="006160C6">
              <w:rPr>
                <w:rFonts w:ascii="Arial" w:hAnsi="Arial" w:cs="Arial"/>
                <w:sz w:val="16"/>
                <w:szCs w:val="16"/>
                <w:shd w:val="clear" w:color="auto" w:fill="FFFFFF"/>
              </w:rPr>
              <w:t>nasosinusit</w:t>
            </w:r>
            <w:proofErr w:type="spellEnd"/>
            <w:r w:rsidRPr="006160C6">
              <w:rPr>
                <w:rFonts w:ascii="Arial" w:hAnsi="Arial" w:cs="Arial"/>
                <w:sz w:val="16"/>
                <w:szCs w:val="16"/>
                <w:shd w:val="clear" w:color="auto" w:fill="FFFFFF"/>
              </w:rPr>
              <w:t>* (48)</w:t>
            </w:r>
          </w:p>
          <w:p w14:paraId="37C0BA16"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#144</w:t>
            </w:r>
            <w:r w:rsidRPr="006160C6">
              <w:rPr>
                <w:rFonts w:ascii="Arial" w:hAnsi="Arial" w:cs="Arial"/>
                <w:sz w:val="16"/>
                <w:szCs w:val="16"/>
                <w:shd w:val="clear" w:color="auto" w:fill="FFFFFF"/>
              </w:rPr>
              <w:tab/>
              <w:t xml:space="preserve"> ((suppurative or purulent) NEAR/2  (nasal discharge or rhinitis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 (320)</w:t>
            </w:r>
          </w:p>
          <w:p w14:paraId="77AF9DD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#145</w:t>
            </w:r>
            <w:r w:rsidRPr="006160C6">
              <w:rPr>
                <w:rFonts w:ascii="Arial" w:hAnsi="Arial" w:cs="Arial"/>
                <w:sz w:val="16"/>
                <w:szCs w:val="16"/>
                <w:shd w:val="clear" w:color="auto" w:fill="FFFFFF"/>
              </w:rPr>
              <w:tab/>
              <w:t xml:space="preserve"> #138 or #139 or #140 or #141 or #142 or #143 or #144 (13593)</w:t>
            </w:r>
          </w:p>
          <w:p w14:paraId="2746C4E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#146 </w:t>
            </w:r>
            <w:r w:rsidRPr="006160C6">
              <w:rPr>
                <w:rFonts w:ascii="Arial" w:hAnsi="Arial" w:cs="Arial"/>
                <w:sz w:val="16"/>
                <w:szCs w:val="16"/>
                <w:shd w:val="clear" w:color="auto" w:fill="FFFFFF"/>
              </w:rPr>
              <w:tab/>
            </w:r>
            <w:proofErr w:type="spellStart"/>
            <w:r w:rsidRPr="006160C6">
              <w:rPr>
                <w:rFonts w:ascii="Arial" w:hAnsi="Arial" w:cs="Arial"/>
                <w:sz w:val="16"/>
                <w:szCs w:val="16"/>
                <w:shd w:val="clear" w:color="auto" w:fill="FFFFFF"/>
              </w:rPr>
              <w:t>MeSH</w:t>
            </w:r>
            <w:proofErr w:type="spellEnd"/>
            <w:r w:rsidRPr="006160C6">
              <w:rPr>
                <w:rFonts w:ascii="Arial" w:hAnsi="Arial" w:cs="Arial"/>
                <w:sz w:val="16"/>
                <w:szCs w:val="16"/>
                <w:shd w:val="clear" w:color="auto" w:fill="FFFFFF"/>
              </w:rPr>
              <w:t xml:space="preserve"> descriptor: [Anti-Bacterial Agents] explode all trees (12299)</w:t>
            </w:r>
          </w:p>
          <w:p w14:paraId="60FD9C20"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#147</w:t>
            </w:r>
            <w:r w:rsidRPr="006160C6">
              <w:rPr>
                <w:rFonts w:ascii="Arial" w:hAnsi="Arial" w:cs="Arial"/>
                <w:sz w:val="16"/>
                <w:szCs w:val="16"/>
                <w:shd w:val="clear" w:color="auto" w:fill="FFFFFF"/>
              </w:rPr>
              <w:tab/>
              <w:t xml:space="preserve"> (antibiotic*):</w:t>
            </w:r>
            <w:proofErr w:type="spellStart"/>
            <w:r w:rsidRPr="006160C6">
              <w:rPr>
                <w:rFonts w:ascii="Arial" w:hAnsi="Arial" w:cs="Arial"/>
                <w:sz w:val="16"/>
                <w:szCs w:val="16"/>
                <w:shd w:val="clear" w:color="auto" w:fill="FFFFFF"/>
              </w:rPr>
              <w:t>ti,ab,kw</w:t>
            </w:r>
            <w:proofErr w:type="spellEnd"/>
            <w:r w:rsidRPr="006160C6">
              <w:rPr>
                <w:rFonts w:ascii="Arial" w:hAnsi="Arial" w:cs="Arial"/>
                <w:sz w:val="16"/>
                <w:szCs w:val="16"/>
                <w:shd w:val="clear" w:color="auto" w:fill="FFFFFF"/>
              </w:rPr>
              <w:tab/>
              <w:t>(31994)</w:t>
            </w:r>
          </w:p>
          <w:p w14:paraId="7C5B644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#148</w:t>
            </w:r>
            <w:r w:rsidRPr="006160C6">
              <w:rPr>
                <w:rFonts w:ascii="Arial" w:hAnsi="Arial" w:cs="Arial"/>
                <w:sz w:val="16"/>
                <w:szCs w:val="16"/>
                <w:shd w:val="clear" w:color="auto" w:fill="FFFFFF"/>
              </w:rPr>
              <w:tab/>
              <w:t xml:space="preserve"> Amoxicillin OR ampicillin OR azithromycin OR cefaclor OR cefadroxil OR </w:t>
            </w:r>
            <w:proofErr w:type="spellStart"/>
            <w:r w:rsidRPr="006160C6">
              <w:rPr>
                <w:rFonts w:ascii="Arial" w:hAnsi="Arial" w:cs="Arial"/>
                <w:sz w:val="16"/>
                <w:szCs w:val="16"/>
                <w:shd w:val="clear" w:color="auto" w:fill="FFFFFF"/>
              </w:rPr>
              <w:t>cefatrizine</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 OR cephalexin* OR cephalosporin* OR ciprofloxacin* OR clarithromycin* OR clindamycin (18741)</w:t>
            </w:r>
          </w:p>
          <w:p w14:paraId="5922937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#149 </w:t>
            </w:r>
            <w:r w:rsidRPr="006160C6">
              <w:rPr>
                <w:rFonts w:ascii="Arial" w:hAnsi="Arial" w:cs="Arial"/>
                <w:sz w:val="16"/>
                <w:szCs w:val="16"/>
                <w:shd w:val="clear" w:color="auto" w:fill="FFFFFF"/>
              </w:rPr>
              <w:tab/>
            </w:r>
            <w:proofErr w:type="spellStart"/>
            <w:r w:rsidRPr="006160C6">
              <w:rPr>
                <w:rFonts w:ascii="Arial" w:hAnsi="Arial" w:cs="Arial"/>
                <w:sz w:val="16"/>
                <w:szCs w:val="16"/>
                <w:shd w:val="clear" w:color="auto" w:fill="FFFFFF"/>
              </w:rPr>
              <w:t>doxycyclin</w:t>
            </w:r>
            <w:proofErr w:type="spellEnd"/>
            <w:r w:rsidRPr="006160C6">
              <w:rPr>
                <w:rFonts w:ascii="Arial" w:hAnsi="Arial" w:cs="Arial"/>
                <w:sz w:val="16"/>
                <w:szCs w:val="16"/>
                <w:shd w:val="clear" w:color="auto" w:fill="FFFFFF"/>
              </w:rPr>
              <w:t xml:space="preserve"> OR erythromycin* OR fluoroquinolone* (4373)</w:t>
            </w:r>
          </w:p>
          <w:p w14:paraId="1E7F30F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#150 </w:t>
            </w:r>
            <w:r w:rsidRPr="006160C6">
              <w:rPr>
                <w:rFonts w:ascii="Arial" w:hAnsi="Arial" w:cs="Arial"/>
                <w:sz w:val="16"/>
                <w:szCs w:val="16"/>
                <w:shd w:val="clear" w:color="auto" w:fill="FFFFFF"/>
              </w:rPr>
              <w:tab/>
              <w:t xml:space="preserve">levofloxacin* OR lincomycin* OR macrolide* OR </w:t>
            </w:r>
            <w:proofErr w:type="spellStart"/>
            <w:r w:rsidRPr="006160C6">
              <w:rPr>
                <w:rFonts w:ascii="Arial" w:hAnsi="Arial" w:cs="Arial"/>
                <w:sz w:val="16"/>
                <w:szCs w:val="16"/>
                <w:shd w:val="clear" w:color="auto" w:fill="FFFFFF"/>
              </w:rPr>
              <w:t>minocyclin</w:t>
            </w:r>
            <w:proofErr w:type="spellEnd"/>
            <w:r w:rsidRPr="006160C6">
              <w:rPr>
                <w:rFonts w:ascii="Arial" w:hAnsi="Arial" w:cs="Arial"/>
                <w:sz w:val="16"/>
                <w:szCs w:val="16"/>
                <w:shd w:val="clear" w:color="auto" w:fill="FFFFFF"/>
              </w:rPr>
              <w:t>* OR miocamycin* (4280)</w:t>
            </w:r>
          </w:p>
          <w:p w14:paraId="10854DB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#151</w:t>
            </w:r>
            <w:r w:rsidRPr="006160C6">
              <w:rPr>
                <w:rFonts w:ascii="Arial" w:hAnsi="Arial" w:cs="Arial"/>
                <w:sz w:val="16"/>
                <w:szCs w:val="16"/>
                <w:shd w:val="clear" w:color="auto" w:fill="FFFFFF"/>
              </w:rPr>
              <w:tab/>
              <w:t xml:space="preserve"> </w:t>
            </w:r>
            <w:proofErr w:type="spellStart"/>
            <w:r w:rsidRPr="006160C6">
              <w:rPr>
                <w:rFonts w:ascii="Arial" w:hAnsi="Arial" w:cs="Arial"/>
                <w:sz w:val="16"/>
                <w:szCs w:val="16"/>
                <w:shd w:val="clear" w:color="auto" w:fill="FFFFFF"/>
              </w:rPr>
              <w:t>miokamycin</w:t>
            </w:r>
            <w:proofErr w:type="spellEnd"/>
            <w:r w:rsidRPr="006160C6">
              <w:rPr>
                <w:rFonts w:ascii="Arial" w:hAnsi="Arial" w:cs="Arial"/>
                <w:sz w:val="16"/>
                <w:szCs w:val="16"/>
                <w:shd w:val="clear" w:color="auto" w:fill="FFFFFF"/>
              </w:rPr>
              <w:t>* OR moxifloxacin* OR norfloxacin* OR ofloxacin* OR penicillin* (7410)</w:t>
            </w:r>
          </w:p>
          <w:p w14:paraId="6502455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#152 </w:t>
            </w:r>
            <w:r w:rsidRPr="006160C6">
              <w:rPr>
                <w:rFonts w:ascii="Arial" w:hAnsi="Arial" w:cs="Arial"/>
                <w:sz w:val="16"/>
                <w:szCs w:val="16"/>
                <w:shd w:val="clear" w:color="auto" w:fill="FFFFFF"/>
              </w:rPr>
              <w:tab/>
              <w:t xml:space="preserve">quinolone* OR </w:t>
            </w:r>
            <w:proofErr w:type="spellStart"/>
            <w:r w:rsidRPr="006160C6">
              <w:rPr>
                <w:rFonts w:ascii="Arial" w:hAnsi="Arial" w:cs="Arial"/>
                <w:sz w:val="16"/>
                <w:szCs w:val="16"/>
                <w:shd w:val="clear" w:color="auto" w:fill="FFFFFF"/>
              </w:rPr>
              <w:t>spiramycin</w:t>
            </w:r>
            <w:proofErr w:type="spellEnd"/>
            <w:r w:rsidRPr="006160C6">
              <w:rPr>
                <w:rFonts w:ascii="Arial" w:hAnsi="Arial" w:cs="Arial"/>
                <w:sz w:val="16"/>
                <w:szCs w:val="16"/>
                <w:shd w:val="clear" w:color="auto" w:fill="FFFFFF"/>
              </w:rPr>
              <w:t xml:space="preserve"> OR telithromycin OR </w:t>
            </w:r>
            <w:proofErr w:type="spellStart"/>
            <w:r w:rsidRPr="006160C6">
              <w:rPr>
                <w:rFonts w:ascii="Arial" w:hAnsi="Arial" w:cs="Arial"/>
                <w:sz w:val="16"/>
                <w:szCs w:val="16"/>
                <w:shd w:val="clear" w:color="auto" w:fill="FFFFFF"/>
              </w:rPr>
              <w:t>tetracyclin</w:t>
            </w:r>
            <w:proofErr w:type="spellEnd"/>
            <w:r w:rsidRPr="006160C6">
              <w:rPr>
                <w:rFonts w:ascii="Arial" w:hAnsi="Arial" w:cs="Arial"/>
                <w:sz w:val="16"/>
                <w:szCs w:val="16"/>
                <w:shd w:val="clear" w:color="auto" w:fill="FFFFFF"/>
              </w:rPr>
              <w:t xml:space="preserve">* OR trimethoprim* OR </w:t>
            </w:r>
            <w:proofErr w:type="spellStart"/>
            <w:r w:rsidRPr="006160C6">
              <w:rPr>
                <w:rFonts w:ascii="Arial" w:hAnsi="Arial" w:cs="Arial"/>
                <w:sz w:val="16"/>
                <w:szCs w:val="16"/>
                <w:shd w:val="clear" w:color="auto" w:fill="FFFFFF"/>
              </w:rPr>
              <w:t>cotrimoxazol</w:t>
            </w:r>
            <w:proofErr w:type="spellEnd"/>
            <w:r w:rsidRPr="006160C6">
              <w:rPr>
                <w:rFonts w:ascii="Arial" w:hAnsi="Arial" w:cs="Arial"/>
                <w:sz w:val="16"/>
                <w:szCs w:val="16"/>
                <w:shd w:val="clear" w:color="auto" w:fill="FFFFFF"/>
              </w:rPr>
              <w:t>* (6739)</w:t>
            </w:r>
          </w:p>
          <w:p w14:paraId="232BADE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#153</w:t>
            </w:r>
            <w:r w:rsidRPr="006160C6">
              <w:rPr>
                <w:rFonts w:ascii="Arial" w:hAnsi="Arial" w:cs="Arial"/>
                <w:sz w:val="16"/>
                <w:szCs w:val="16"/>
                <w:shd w:val="clear" w:color="auto" w:fill="FFFFFF"/>
              </w:rPr>
              <w:tab/>
              <w:t xml:space="preserve"> #146 or #147 or #148 or #149 or #150 or #151 or #152 (54772)</w:t>
            </w:r>
          </w:p>
          <w:p w14:paraId="5DBAEB0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#154 </w:t>
            </w:r>
            <w:r w:rsidRPr="006160C6">
              <w:rPr>
                <w:rFonts w:ascii="Arial" w:hAnsi="Arial" w:cs="Arial"/>
                <w:sz w:val="16"/>
                <w:szCs w:val="16"/>
                <w:shd w:val="clear" w:color="auto" w:fill="FFFFFF"/>
              </w:rPr>
              <w:tab/>
              <w:t>#153 and #145 (1351)</w:t>
            </w:r>
          </w:p>
          <w:p w14:paraId="66D663C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#155 limit CENTRAL to 2018-2020 (158)</w:t>
            </w:r>
          </w:p>
        </w:tc>
      </w:tr>
      <w:tr w:rsidR="00EF2B2A" w:rsidRPr="00EF2B2A" w14:paraId="007ADB1C" w14:textId="77777777" w:rsidTr="005B2EDC">
        <w:tc>
          <w:tcPr>
            <w:tcW w:w="1702" w:type="dxa"/>
          </w:tcPr>
          <w:p w14:paraId="2B01EC09" w14:textId="77777777" w:rsidR="00C42342" w:rsidRPr="006160C6" w:rsidRDefault="00C42342" w:rsidP="005B2EDC">
            <w:pPr>
              <w:tabs>
                <w:tab w:val="right" w:pos="540"/>
                <w:tab w:val="left" w:pos="720"/>
              </w:tabs>
              <w:rPr>
                <w:rFonts w:ascii="Arial" w:hAnsi="Arial" w:cs="Arial"/>
                <w:b/>
                <w:sz w:val="16"/>
                <w:szCs w:val="16"/>
                <w:shd w:val="clear" w:color="auto" w:fill="FFFFFF"/>
              </w:rPr>
            </w:pPr>
            <w:r w:rsidRPr="006160C6">
              <w:rPr>
                <w:rFonts w:ascii="Arial" w:hAnsi="Arial" w:cs="Arial"/>
                <w:b/>
                <w:sz w:val="16"/>
                <w:szCs w:val="16"/>
                <w:shd w:val="clear" w:color="auto" w:fill="FFFFFF"/>
              </w:rPr>
              <w:t>Embase (Ovid)</w:t>
            </w:r>
          </w:p>
        </w:tc>
        <w:tc>
          <w:tcPr>
            <w:tcW w:w="9213" w:type="dxa"/>
            <w:shd w:val="clear" w:color="auto" w:fill="auto"/>
          </w:tcPr>
          <w:p w14:paraId="03C8D3F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     exp sinusitis/ (38151)</w:t>
            </w:r>
          </w:p>
          <w:p w14:paraId="4A7945A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     </w:t>
            </w:r>
            <w:proofErr w:type="spellStart"/>
            <w:r w:rsidRPr="006160C6">
              <w:rPr>
                <w:rFonts w:ascii="Arial" w:hAnsi="Arial" w:cs="Arial"/>
                <w:sz w:val="16"/>
                <w:szCs w:val="16"/>
                <w:shd w:val="clear" w:color="auto" w:fill="FFFFFF"/>
              </w:rPr>
              <w:t>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(16455)</w:t>
            </w:r>
          </w:p>
          <w:p w14:paraId="2972397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3     rhinitis/ (15912)</w:t>
            </w:r>
          </w:p>
          <w:p w14:paraId="1E125DB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4     rhinosinusitis/ (5169)</w:t>
            </w:r>
          </w:p>
          <w:p w14:paraId="41A33CF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5     (</w:t>
            </w:r>
            <w:proofErr w:type="spellStart"/>
            <w:r w:rsidRPr="006160C6">
              <w:rPr>
                <w:rFonts w:ascii="Arial" w:hAnsi="Arial" w:cs="Arial"/>
                <w:sz w:val="16"/>
                <w:szCs w:val="16"/>
                <w:shd w:val="clear" w:color="auto" w:fill="FFFFFF"/>
              </w:rPr>
              <w:t>rhinit</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rhinosinusit</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nasosinusit</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(46826)</w:t>
            </w:r>
          </w:p>
          <w:p w14:paraId="2E6745C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6     ((suppurative or purulent) adj2 ("nasal discharge" or rhinitis or rhinorrhea or </w:t>
            </w:r>
            <w:proofErr w:type="spellStart"/>
            <w:r w:rsidRPr="006160C6">
              <w:rPr>
                <w:rFonts w:ascii="Arial" w:hAnsi="Arial" w:cs="Arial"/>
                <w:sz w:val="16"/>
                <w:szCs w:val="16"/>
                <w:shd w:val="clear" w:color="auto" w:fill="FFFFFF"/>
              </w:rPr>
              <w:t>rhinorrhoea</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(417)</w:t>
            </w:r>
          </w:p>
          <w:p w14:paraId="4AED6A1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7     1 or 2 or 3 or 4 or 5 or 6 (80264)</w:t>
            </w:r>
          </w:p>
          <w:p w14:paraId="110AE88B"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8     exp antibiotic agent/ (1195320)</w:t>
            </w:r>
          </w:p>
          <w:p w14:paraId="6A87D238"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9     antibiotic.tw. (237108)</w:t>
            </w:r>
          </w:p>
          <w:p w14:paraId="7798913F"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10     (Amoxicillin or ampicillin or azithromycin or cefaclor or cefadroxil or </w:t>
            </w:r>
            <w:proofErr w:type="spellStart"/>
            <w:r w:rsidRPr="006160C6">
              <w:rPr>
                <w:rFonts w:ascii="Arial" w:hAnsi="Arial" w:cs="Arial"/>
                <w:sz w:val="16"/>
                <w:szCs w:val="16"/>
                <w:shd w:val="clear" w:color="auto" w:fill="FFFFFF"/>
              </w:rPr>
              <w:t>cefatrizine</w:t>
            </w:r>
            <w:proofErr w:type="spellEnd"/>
            <w:r w:rsidRPr="006160C6">
              <w:rPr>
                <w:rFonts w:ascii="Arial" w:hAnsi="Arial" w:cs="Arial"/>
                <w:sz w:val="16"/>
                <w:szCs w:val="16"/>
                <w:shd w:val="clear" w:color="auto" w:fill="FFFFFF"/>
              </w:rPr>
              <w:t xml:space="preserve"> or </w:t>
            </w:r>
            <w:proofErr w:type="spellStart"/>
            <w:r w:rsidRPr="006160C6">
              <w:rPr>
                <w:rFonts w:ascii="Arial" w:hAnsi="Arial" w:cs="Arial"/>
                <w:sz w:val="16"/>
                <w:szCs w:val="16"/>
                <w:shd w:val="clear" w:color="auto" w:fill="FFFFFF"/>
              </w:rPr>
              <w:t>cefuroxim</w:t>
            </w:r>
            <w:proofErr w:type="spellEnd"/>
            <w:r w:rsidRPr="006160C6">
              <w:rPr>
                <w:rFonts w:ascii="Arial" w:hAnsi="Arial" w:cs="Arial"/>
                <w:sz w:val="16"/>
                <w:szCs w:val="16"/>
                <w:shd w:val="clear" w:color="auto" w:fill="FFFFFF"/>
              </w:rPr>
              <w:t>* or cephalexin* or cephalosporin* or ciprofloxacin* or clarithromycin* or clindamycin).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(276181)</w:t>
            </w:r>
          </w:p>
          <w:p w14:paraId="3309151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11     (</w:t>
            </w:r>
            <w:proofErr w:type="spellStart"/>
            <w:r w:rsidRPr="006160C6">
              <w:rPr>
                <w:rFonts w:ascii="Arial" w:hAnsi="Arial" w:cs="Arial"/>
                <w:sz w:val="16"/>
                <w:szCs w:val="16"/>
                <w:shd w:val="clear" w:color="auto" w:fill="FFFFFF"/>
              </w:rPr>
              <w:t>doxycyclin</w:t>
            </w:r>
            <w:proofErr w:type="spellEnd"/>
            <w:r w:rsidRPr="006160C6">
              <w:rPr>
                <w:rFonts w:ascii="Arial" w:hAnsi="Arial" w:cs="Arial"/>
                <w:sz w:val="16"/>
                <w:szCs w:val="16"/>
                <w:shd w:val="clear" w:color="auto" w:fill="FFFFFF"/>
              </w:rPr>
              <w:t>* or erythromycin* or fluoroquinolone*).</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(116781)</w:t>
            </w:r>
          </w:p>
          <w:p w14:paraId="7E7B399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12     (levofloxacin* or lincomycin* or macrolide* or </w:t>
            </w:r>
            <w:proofErr w:type="spellStart"/>
            <w:r w:rsidRPr="006160C6">
              <w:rPr>
                <w:rFonts w:ascii="Arial" w:hAnsi="Arial" w:cs="Arial"/>
                <w:sz w:val="16"/>
                <w:szCs w:val="16"/>
                <w:shd w:val="clear" w:color="auto" w:fill="FFFFFF"/>
              </w:rPr>
              <w:t>minocyclin</w:t>
            </w:r>
            <w:proofErr w:type="spellEnd"/>
            <w:r w:rsidRPr="006160C6">
              <w:rPr>
                <w:rFonts w:ascii="Arial" w:hAnsi="Arial" w:cs="Arial"/>
                <w:sz w:val="16"/>
                <w:szCs w:val="16"/>
                <w:shd w:val="clear" w:color="auto" w:fill="FFFFFF"/>
              </w:rPr>
              <w:t>* or miocamycin*).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(92691)</w:t>
            </w:r>
          </w:p>
          <w:p w14:paraId="585E64E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13     (</w:t>
            </w:r>
            <w:proofErr w:type="spellStart"/>
            <w:r w:rsidRPr="006160C6">
              <w:rPr>
                <w:rFonts w:ascii="Arial" w:hAnsi="Arial" w:cs="Arial"/>
                <w:sz w:val="16"/>
                <w:szCs w:val="16"/>
                <w:shd w:val="clear" w:color="auto" w:fill="FFFFFF"/>
              </w:rPr>
              <w:t>miokamycin</w:t>
            </w:r>
            <w:proofErr w:type="spellEnd"/>
            <w:r w:rsidRPr="006160C6">
              <w:rPr>
                <w:rFonts w:ascii="Arial" w:hAnsi="Arial" w:cs="Arial"/>
                <w:sz w:val="16"/>
                <w:szCs w:val="16"/>
                <w:shd w:val="clear" w:color="auto" w:fill="FFFFFF"/>
              </w:rPr>
              <w:t>* or moxifloxacin* or norfloxacin* or ofloxacin* or penicillin*).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(133505)</w:t>
            </w:r>
          </w:p>
          <w:p w14:paraId="38529BC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14     (quinolone* or </w:t>
            </w:r>
            <w:proofErr w:type="spellStart"/>
            <w:r w:rsidRPr="006160C6">
              <w:rPr>
                <w:rFonts w:ascii="Arial" w:hAnsi="Arial" w:cs="Arial"/>
                <w:sz w:val="16"/>
                <w:szCs w:val="16"/>
                <w:shd w:val="clear" w:color="auto" w:fill="FFFFFF"/>
              </w:rPr>
              <w:t>spiramycin</w:t>
            </w:r>
            <w:proofErr w:type="spellEnd"/>
            <w:r w:rsidRPr="006160C6">
              <w:rPr>
                <w:rFonts w:ascii="Arial" w:hAnsi="Arial" w:cs="Arial"/>
                <w:sz w:val="16"/>
                <w:szCs w:val="16"/>
                <w:shd w:val="clear" w:color="auto" w:fill="FFFFFF"/>
              </w:rPr>
              <w:t xml:space="preserve"> or telithromycin or </w:t>
            </w:r>
            <w:proofErr w:type="spellStart"/>
            <w:r w:rsidRPr="006160C6">
              <w:rPr>
                <w:rFonts w:ascii="Arial" w:hAnsi="Arial" w:cs="Arial"/>
                <w:sz w:val="16"/>
                <w:szCs w:val="16"/>
                <w:shd w:val="clear" w:color="auto" w:fill="FFFFFF"/>
              </w:rPr>
              <w:t>tetracyclin</w:t>
            </w:r>
            <w:proofErr w:type="spellEnd"/>
            <w:r w:rsidRPr="006160C6">
              <w:rPr>
                <w:rFonts w:ascii="Arial" w:hAnsi="Arial" w:cs="Arial"/>
                <w:sz w:val="16"/>
                <w:szCs w:val="16"/>
                <w:shd w:val="clear" w:color="auto" w:fill="FFFFFF"/>
              </w:rPr>
              <w:t xml:space="preserve">* or trimethoprim* or </w:t>
            </w:r>
            <w:proofErr w:type="spellStart"/>
            <w:r w:rsidRPr="006160C6">
              <w:rPr>
                <w:rFonts w:ascii="Arial" w:hAnsi="Arial" w:cs="Arial"/>
                <w:sz w:val="16"/>
                <w:szCs w:val="16"/>
                <w:shd w:val="clear" w:color="auto" w:fill="FFFFFF"/>
              </w:rPr>
              <w:t>cotrimoxazol</w:t>
            </w:r>
            <w:proofErr w:type="spellEnd"/>
            <w:r w:rsidRPr="006160C6">
              <w:rPr>
                <w:rFonts w:ascii="Arial" w:hAnsi="Arial" w:cs="Arial"/>
                <w:sz w:val="16"/>
                <w:szCs w:val="16"/>
                <w:shd w:val="clear" w:color="auto" w:fill="FFFFFF"/>
              </w:rPr>
              <w:t>*).</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(155867)</w:t>
            </w:r>
          </w:p>
          <w:p w14:paraId="542E3C2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15     erythromycin*.</w:t>
            </w:r>
            <w:proofErr w:type="spellStart"/>
            <w:r w:rsidRPr="006160C6">
              <w:rPr>
                <w:rFonts w:ascii="Arial" w:hAnsi="Arial" w:cs="Arial"/>
                <w:sz w:val="16"/>
                <w:szCs w:val="16"/>
                <w:shd w:val="clear" w:color="auto" w:fill="FFFFFF"/>
              </w:rPr>
              <w:t>mp</w:t>
            </w:r>
            <w:proofErr w:type="spellEnd"/>
            <w:r w:rsidRPr="006160C6">
              <w:rPr>
                <w:rFonts w:ascii="Arial" w:hAnsi="Arial" w:cs="Arial"/>
                <w:sz w:val="16"/>
                <w:szCs w:val="16"/>
                <w:shd w:val="clear" w:color="auto" w:fill="FFFFFF"/>
              </w:rPr>
              <w:t>. (54695)</w:t>
            </w:r>
          </w:p>
          <w:p w14:paraId="0CC602AE"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16     8 or 9 or 10 or 11 or 12 or 13 or 14 or 15 (1329470)</w:t>
            </w:r>
          </w:p>
          <w:p w14:paraId="23617945"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17     7 and 16 (13855)</w:t>
            </w:r>
          </w:p>
          <w:p w14:paraId="6D761E6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18     exp randomized controlled trial/ or exp single blind procedure/ or exp double blind procedure/ or exp crossover procedure/ (680624)</w:t>
            </w:r>
          </w:p>
          <w:p w14:paraId="677993E2"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19     (crossover* or cross*over or "</w:t>
            </w:r>
            <w:proofErr w:type="spellStart"/>
            <w:r w:rsidRPr="006160C6">
              <w:rPr>
                <w:rFonts w:ascii="Arial" w:hAnsi="Arial" w:cs="Arial"/>
                <w:sz w:val="16"/>
                <w:szCs w:val="16"/>
                <w:shd w:val="clear" w:color="auto" w:fill="FFFFFF"/>
              </w:rPr>
              <w:t>cross over</w:t>
            </w:r>
            <w:proofErr w:type="spellEnd"/>
            <w:r w:rsidRPr="006160C6">
              <w:rPr>
                <w:rFonts w:ascii="Arial" w:hAnsi="Arial" w:cs="Arial"/>
                <w:sz w:val="16"/>
                <w:szCs w:val="16"/>
                <w:shd w:val="clear" w:color="auto" w:fill="FFFFFF"/>
              </w:rPr>
              <w:t>" or placebo* or (</w:t>
            </w:r>
            <w:proofErr w:type="spellStart"/>
            <w:r w:rsidRPr="006160C6">
              <w:rPr>
                <w:rFonts w:ascii="Arial" w:hAnsi="Arial" w:cs="Arial"/>
                <w:sz w:val="16"/>
                <w:szCs w:val="16"/>
                <w:shd w:val="clear" w:color="auto" w:fill="FFFFFF"/>
              </w:rPr>
              <w:t>doubl</w:t>
            </w:r>
            <w:proofErr w:type="spellEnd"/>
            <w:r w:rsidRPr="006160C6">
              <w:rPr>
                <w:rFonts w:ascii="Arial" w:hAnsi="Arial" w:cs="Arial"/>
                <w:sz w:val="16"/>
                <w:szCs w:val="16"/>
                <w:shd w:val="clear" w:color="auto" w:fill="FFFFFF"/>
              </w:rPr>
              <w:t xml:space="preserve">* adj1 blind*) or </w:t>
            </w:r>
            <w:proofErr w:type="spellStart"/>
            <w:r w:rsidRPr="006160C6">
              <w:rPr>
                <w:rFonts w:ascii="Arial" w:hAnsi="Arial" w:cs="Arial"/>
                <w:sz w:val="16"/>
                <w:szCs w:val="16"/>
                <w:shd w:val="clear" w:color="auto" w:fill="FFFFFF"/>
              </w:rPr>
              <w:t>allocat</w:t>
            </w:r>
            <w:proofErr w:type="spellEnd"/>
            <w:r w:rsidRPr="006160C6">
              <w:rPr>
                <w:rFonts w:ascii="Arial" w:hAnsi="Arial" w:cs="Arial"/>
                <w:sz w:val="16"/>
                <w:szCs w:val="16"/>
                <w:shd w:val="clear" w:color="auto" w:fill="FFFFFF"/>
              </w:rPr>
              <w:t>* or random*).</w:t>
            </w:r>
            <w:proofErr w:type="spellStart"/>
            <w:r w:rsidRPr="006160C6">
              <w:rPr>
                <w:rFonts w:ascii="Arial" w:hAnsi="Arial" w:cs="Arial"/>
                <w:sz w:val="16"/>
                <w:szCs w:val="16"/>
                <w:shd w:val="clear" w:color="auto" w:fill="FFFFFF"/>
              </w:rPr>
              <w:t>tw</w:t>
            </w:r>
            <w:proofErr w:type="spellEnd"/>
            <w:r w:rsidRPr="006160C6">
              <w:rPr>
                <w:rFonts w:ascii="Arial" w:hAnsi="Arial" w:cs="Arial"/>
                <w:sz w:val="16"/>
                <w:szCs w:val="16"/>
                <w:shd w:val="clear" w:color="auto" w:fill="FFFFFF"/>
              </w:rPr>
              <w:t>. (1743223)</w:t>
            </w:r>
          </w:p>
          <w:p w14:paraId="3E2B3B1D"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20     </w:t>
            </w:r>
            <w:proofErr w:type="spellStart"/>
            <w:proofErr w:type="gramStart"/>
            <w:r w:rsidRPr="006160C6">
              <w:rPr>
                <w:rFonts w:ascii="Arial" w:hAnsi="Arial" w:cs="Arial"/>
                <w:sz w:val="16"/>
                <w:szCs w:val="16"/>
                <w:shd w:val="clear" w:color="auto" w:fill="FFFFFF"/>
              </w:rPr>
              <w:t>trial</w:t>
            </w:r>
            <w:proofErr w:type="gramEnd"/>
            <w:r w:rsidRPr="006160C6">
              <w:rPr>
                <w:rFonts w:ascii="Arial" w:hAnsi="Arial" w:cs="Arial"/>
                <w:sz w:val="16"/>
                <w:szCs w:val="16"/>
                <w:shd w:val="clear" w:color="auto" w:fill="FFFFFF"/>
              </w:rPr>
              <w:t>.m_titl</w:t>
            </w:r>
            <w:proofErr w:type="spellEnd"/>
            <w:r w:rsidRPr="006160C6">
              <w:rPr>
                <w:rFonts w:ascii="Arial" w:hAnsi="Arial" w:cs="Arial"/>
                <w:sz w:val="16"/>
                <w:szCs w:val="16"/>
                <w:shd w:val="clear" w:color="auto" w:fill="FFFFFF"/>
              </w:rPr>
              <w:t>. (300714)</w:t>
            </w:r>
          </w:p>
          <w:p w14:paraId="1B87A499"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21     18 or 19 or 20 (1906850)</w:t>
            </w:r>
          </w:p>
          <w:p w14:paraId="3DC24BF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22     </w:t>
            </w:r>
            <w:proofErr w:type="gramStart"/>
            <w:r w:rsidRPr="006160C6">
              <w:rPr>
                <w:rFonts w:ascii="Arial" w:hAnsi="Arial" w:cs="Arial"/>
                <w:sz w:val="16"/>
                <w:szCs w:val="16"/>
                <w:shd w:val="clear" w:color="auto" w:fill="FFFFFF"/>
              </w:rPr>
              <w:t>animal</w:t>
            </w:r>
            <w:proofErr w:type="gramEnd"/>
            <w:r w:rsidRPr="006160C6">
              <w:rPr>
                <w:rFonts w:ascii="Arial" w:hAnsi="Arial" w:cs="Arial"/>
                <w:sz w:val="16"/>
                <w:szCs w:val="16"/>
                <w:shd w:val="clear" w:color="auto" w:fill="FFFFFF"/>
              </w:rPr>
              <w:t>/ or nonhuman/ or animal experiment/ (6193415)</w:t>
            </w:r>
          </w:p>
          <w:p w14:paraId="61E9EA8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23     </w:t>
            </w:r>
            <w:proofErr w:type="gramStart"/>
            <w:r w:rsidRPr="006160C6">
              <w:rPr>
                <w:rFonts w:ascii="Arial" w:hAnsi="Arial" w:cs="Arial"/>
                <w:sz w:val="16"/>
                <w:szCs w:val="16"/>
                <w:shd w:val="clear" w:color="auto" w:fill="FFFFFF"/>
              </w:rPr>
              <w:t>human</w:t>
            </w:r>
            <w:proofErr w:type="gramEnd"/>
            <w:r w:rsidRPr="006160C6">
              <w:rPr>
                <w:rFonts w:ascii="Arial" w:hAnsi="Arial" w:cs="Arial"/>
                <w:sz w:val="16"/>
                <w:szCs w:val="16"/>
                <w:shd w:val="clear" w:color="auto" w:fill="FFFFFF"/>
              </w:rPr>
              <w:t>/ (18062046)</w:t>
            </w:r>
          </w:p>
          <w:p w14:paraId="65D7DB3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24     22 and 23 (1935065)</w:t>
            </w:r>
          </w:p>
          <w:p w14:paraId="2500DAF1"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25     22 not 24 (4258350)</w:t>
            </w:r>
          </w:p>
          <w:p w14:paraId="2CDC17DC"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26     21 not 24 (1832270)</w:t>
            </w:r>
          </w:p>
          <w:p w14:paraId="128C1144"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27     17 and 26 (1346)</w:t>
            </w:r>
          </w:p>
          <w:p w14:paraId="227F15FA" w14:textId="77777777" w:rsidR="00C42342" w:rsidRPr="006160C6" w:rsidRDefault="00C42342" w:rsidP="005B2EDC">
            <w:pPr>
              <w:tabs>
                <w:tab w:val="right" w:pos="540"/>
                <w:tab w:val="left" w:pos="720"/>
              </w:tabs>
              <w:rPr>
                <w:rFonts w:ascii="Arial" w:hAnsi="Arial" w:cs="Arial"/>
                <w:sz w:val="16"/>
                <w:szCs w:val="16"/>
                <w:shd w:val="clear" w:color="auto" w:fill="FFFFFF"/>
              </w:rPr>
            </w:pPr>
            <w:r w:rsidRPr="006160C6">
              <w:rPr>
                <w:rFonts w:ascii="Arial" w:hAnsi="Arial" w:cs="Arial"/>
                <w:sz w:val="16"/>
                <w:szCs w:val="16"/>
                <w:shd w:val="clear" w:color="auto" w:fill="FFFFFF"/>
              </w:rPr>
              <w:t xml:space="preserve">28     limit 27 to </w:t>
            </w:r>
            <w:proofErr w:type="spellStart"/>
            <w:r w:rsidRPr="006160C6">
              <w:rPr>
                <w:rFonts w:ascii="Arial" w:hAnsi="Arial" w:cs="Arial"/>
                <w:sz w:val="16"/>
                <w:szCs w:val="16"/>
                <w:shd w:val="clear" w:color="auto" w:fill="FFFFFF"/>
              </w:rPr>
              <w:t>yr</w:t>
            </w:r>
            <w:proofErr w:type="spellEnd"/>
            <w:r w:rsidRPr="006160C6">
              <w:rPr>
                <w:rFonts w:ascii="Arial" w:hAnsi="Arial" w:cs="Arial"/>
                <w:sz w:val="16"/>
                <w:szCs w:val="16"/>
                <w:shd w:val="clear" w:color="auto" w:fill="FFFFFF"/>
              </w:rPr>
              <w:t>="2018 - 2020" (154)</w:t>
            </w:r>
          </w:p>
        </w:tc>
      </w:tr>
    </w:tbl>
    <w:p w14:paraId="00095884" w14:textId="77B05814" w:rsidR="00C42342" w:rsidRPr="00EF2B2A" w:rsidRDefault="00C42342">
      <w:pPr>
        <w:rPr>
          <w:rFonts w:ascii="Arial" w:hAnsi="Arial" w:cs="Arial"/>
          <w:sz w:val="20"/>
          <w:szCs w:val="20"/>
        </w:rPr>
      </w:pPr>
      <w:r w:rsidRPr="00EF2B2A">
        <w:rPr>
          <w:rFonts w:ascii="Arial" w:hAnsi="Arial" w:cs="Arial"/>
          <w:sz w:val="20"/>
          <w:szCs w:val="20"/>
        </w:rPr>
        <w:br w:type="page"/>
      </w:r>
    </w:p>
    <w:p w14:paraId="3DD0DC0E" w14:textId="77777777" w:rsidR="0079747B" w:rsidRPr="00EF2B2A" w:rsidRDefault="0079747B" w:rsidP="00C42342">
      <w:pPr>
        <w:rPr>
          <w:rFonts w:ascii="Arial" w:hAnsi="Arial" w:cs="Arial"/>
          <w:b/>
          <w:bCs/>
          <w:sz w:val="20"/>
          <w:szCs w:val="20"/>
        </w:rPr>
        <w:sectPr w:rsidR="0079747B" w:rsidRPr="00EF2B2A" w:rsidSect="0079747B">
          <w:footerReference w:type="default" r:id="rId8"/>
          <w:pgSz w:w="11900" w:h="16840"/>
          <w:pgMar w:top="1440" w:right="1440" w:bottom="1440" w:left="1440" w:header="708" w:footer="708" w:gutter="0"/>
          <w:cols w:space="708"/>
          <w:docGrid w:linePitch="360"/>
        </w:sectPr>
      </w:pPr>
    </w:p>
    <w:p w14:paraId="542DDC43" w14:textId="77777777" w:rsidR="007C558F" w:rsidRPr="006160C6" w:rsidRDefault="007C558F" w:rsidP="007C558F">
      <w:pPr>
        <w:rPr>
          <w:rFonts w:ascii="Arial" w:eastAsia="Arial" w:hAnsi="Arial" w:cs="Arial"/>
          <w:b/>
          <w:sz w:val="20"/>
          <w:szCs w:val="20"/>
          <w:lang w:val="en-GB"/>
        </w:rPr>
      </w:pPr>
      <w:r w:rsidRPr="006160C6">
        <w:rPr>
          <w:rFonts w:ascii="Arial" w:eastAsia="Arial" w:hAnsi="Arial" w:cs="Arial"/>
          <w:b/>
          <w:sz w:val="20"/>
          <w:szCs w:val="20"/>
          <w:lang w:val="en-GB"/>
        </w:rPr>
        <w:lastRenderedPageBreak/>
        <w:t>Table S2. Characteristics of excluded studies</w:t>
      </w:r>
    </w:p>
    <w:p w14:paraId="3202C7F0" w14:textId="290878E3" w:rsidR="0079747B" w:rsidRDefault="0079747B" w:rsidP="0079747B">
      <w:pPr>
        <w:rPr>
          <w:rFonts w:ascii="Arial" w:eastAsiaTheme="minorEastAsia" w:hAnsi="Arial" w:cs="Arial"/>
          <w:b/>
          <w:bCs/>
          <w:sz w:val="20"/>
          <w:szCs w:val="20"/>
          <w:lang w:val="en-GB" w:eastAsia="ja-JP"/>
        </w:rPr>
      </w:pPr>
    </w:p>
    <w:p w14:paraId="2D13303A" w14:textId="77777777" w:rsidR="007C558F" w:rsidRPr="00EF2B2A" w:rsidRDefault="007C558F" w:rsidP="0079747B">
      <w:pPr>
        <w:rPr>
          <w:rFonts w:ascii="Arial" w:eastAsiaTheme="minorEastAsia" w:hAnsi="Arial" w:cs="Arial"/>
          <w:b/>
          <w:bCs/>
          <w:sz w:val="20"/>
          <w:szCs w:val="20"/>
          <w:lang w:val="en-GB" w:eastAsia="ja-JP"/>
        </w:rPr>
      </w:pPr>
    </w:p>
    <w:tbl>
      <w:tblPr>
        <w:tblW w:w="15593" w:type="dxa"/>
        <w:tblInd w:w="-567" w:type="dxa"/>
        <w:tblLayout w:type="fixed"/>
        <w:tblLook w:val="04A0" w:firstRow="1" w:lastRow="0" w:firstColumn="1" w:lastColumn="0" w:noHBand="0" w:noVBand="1"/>
      </w:tblPr>
      <w:tblGrid>
        <w:gridCol w:w="1560"/>
        <w:gridCol w:w="850"/>
        <w:gridCol w:w="992"/>
        <w:gridCol w:w="567"/>
        <w:gridCol w:w="993"/>
        <w:gridCol w:w="5811"/>
        <w:gridCol w:w="851"/>
        <w:gridCol w:w="1134"/>
        <w:gridCol w:w="2835"/>
      </w:tblGrid>
      <w:tr w:rsidR="00EF2B2A" w:rsidRPr="00EF2B2A" w14:paraId="14CBC77B" w14:textId="77777777" w:rsidTr="002631F1">
        <w:trPr>
          <w:trHeight w:val="340"/>
        </w:trPr>
        <w:tc>
          <w:tcPr>
            <w:tcW w:w="1560" w:type="dxa"/>
            <w:tcBorders>
              <w:top w:val="single" w:sz="4" w:space="0" w:color="auto"/>
              <w:left w:val="nil"/>
              <w:bottom w:val="single" w:sz="4" w:space="0" w:color="auto"/>
              <w:right w:val="nil"/>
            </w:tcBorders>
            <w:shd w:val="clear" w:color="auto" w:fill="auto"/>
            <w:noWrap/>
            <w:vAlign w:val="center"/>
            <w:hideMark/>
          </w:tcPr>
          <w:p w14:paraId="2FBD0B22"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Study</w:t>
            </w:r>
          </w:p>
        </w:tc>
        <w:tc>
          <w:tcPr>
            <w:tcW w:w="850" w:type="dxa"/>
            <w:tcBorders>
              <w:top w:val="single" w:sz="4" w:space="0" w:color="auto"/>
              <w:left w:val="nil"/>
              <w:bottom w:val="single" w:sz="4" w:space="0" w:color="auto"/>
              <w:right w:val="nil"/>
            </w:tcBorders>
            <w:shd w:val="clear" w:color="auto" w:fill="auto"/>
            <w:noWrap/>
            <w:vAlign w:val="center"/>
            <w:hideMark/>
          </w:tcPr>
          <w:p w14:paraId="0260D762"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Year</w:t>
            </w:r>
          </w:p>
        </w:tc>
        <w:tc>
          <w:tcPr>
            <w:tcW w:w="992" w:type="dxa"/>
            <w:tcBorders>
              <w:top w:val="single" w:sz="4" w:space="0" w:color="auto"/>
              <w:left w:val="nil"/>
              <w:bottom w:val="single" w:sz="4" w:space="0" w:color="auto"/>
              <w:right w:val="nil"/>
            </w:tcBorders>
            <w:shd w:val="clear" w:color="auto" w:fill="auto"/>
            <w:noWrap/>
            <w:vAlign w:val="center"/>
            <w:hideMark/>
          </w:tcPr>
          <w:p w14:paraId="58337306"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Country</w:t>
            </w:r>
          </w:p>
        </w:tc>
        <w:tc>
          <w:tcPr>
            <w:tcW w:w="567" w:type="dxa"/>
            <w:tcBorders>
              <w:top w:val="single" w:sz="4" w:space="0" w:color="auto"/>
              <w:left w:val="nil"/>
              <w:bottom w:val="single" w:sz="4" w:space="0" w:color="auto"/>
              <w:right w:val="nil"/>
            </w:tcBorders>
            <w:shd w:val="clear" w:color="auto" w:fill="auto"/>
            <w:noWrap/>
            <w:vAlign w:val="center"/>
            <w:hideMark/>
          </w:tcPr>
          <w:p w14:paraId="48D09A04"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N</w:t>
            </w:r>
          </w:p>
        </w:tc>
        <w:tc>
          <w:tcPr>
            <w:tcW w:w="993" w:type="dxa"/>
            <w:tcBorders>
              <w:top w:val="single" w:sz="4" w:space="0" w:color="auto"/>
              <w:left w:val="nil"/>
              <w:bottom w:val="single" w:sz="4" w:space="0" w:color="auto"/>
              <w:right w:val="nil"/>
            </w:tcBorders>
            <w:vAlign w:val="center"/>
          </w:tcPr>
          <w:p w14:paraId="57F6A7FC" w14:textId="0873C52D"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Antibiotic</w:t>
            </w:r>
          </w:p>
        </w:tc>
        <w:tc>
          <w:tcPr>
            <w:tcW w:w="5811" w:type="dxa"/>
            <w:tcBorders>
              <w:top w:val="single" w:sz="4" w:space="0" w:color="auto"/>
              <w:left w:val="nil"/>
              <w:bottom w:val="single" w:sz="4" w:space="0" w:color="auto"/>
              <w:right w:val="nil"/>
            </w:tcBorders>
            <w:shd w:val="clear" w:color="auto" w:fill="auto"/>
            <w:vAlign w:val="center"/>
            <w:hideMark/>
          </w:tcPr>
          <w:p w14:paraId="05B162AC" w14:textId="4B554098"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Population</w:t>
            </w:r>
          </w:p>
        </w:tc>
        <w:tc>
          <w:tcPr>
            <w:tcW w:w="851" w:type="dxa"/>
            <w:tcBorders>
              <w:top w:val="single" w:sz="4" w:space="0" w:color="auto"/>
              <w:left w:val="nil"/>
              <w:bottom w:val="single" w:sz="4" w:space="0" w:color="auto"/>
              <w:right w:val="nil"/>
            </w:tcBorders>
            <w:shd w:val="clear" w:color="auto" w:fill="auto"/>
            <w:noWrap/>
            <w:vAlign w:val="center"/>
            <w:hideMark/>
          </w:tcPr>
          <w:p w14:paraId="01232473" w14:textId="77777777"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Age</w:t>
            </w:r>
          </w:p>
        </w:tc>
        <w:tc>
          <w:tcPr>
            <w:tcW w:w="1134" w:type="dxa"/>
            <w:tcBorders>
              <w:top w:val="single" w:sz="4" w:space="0" w:color="auto"/>
              <w:left w:val="nil"/>
              <w:bottom w:val="single" w:sz="4" w:space="0" w:color="auto"/>
              <w:right w:val="nil"/>
            </w:tcBorders>
            <w:shd w:val="clear" w:color="auto" w:fill="auto"/>
            <w:noWrap/>
            <w:vAlign w:val="center"/>
            <w:hideMark/>
          </w:tcPr>
          <w:p w14:paraId="06236F5B" w14:textId="275E6867" w:rsidR="00443CD2" w:rsidRPr="002631F1" w:rsidRDefault="00443CD2" w:rsidP="00443CD2">
            <w:pPr>
              <w:jc w:val="cente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Gender</w:t>
            </w:r>
          </w:p>
          <w:p w14:paraId="3C39F997" w14:textId="2142AFC3" w:rsidR="00443CD2" w:rsidRPr="002631F1" w:rsidRDefault="003C0878" w:rsidP="00443CD2">
            <w:pPr>
              <w:jc w:val="cente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(M:F</w:t>
            </w:r>
            <w:r w:rsidR="00443CD2" w:rsidRPr="002631F1">
              <w:rPr>
                <w:rFonts w:ascii="Arial" w:eastAsia="Times New Roman" w:hAnsi="Arial" w:cs="Arial"/>
                <w:b/>
                <w:sz w:val="16"/>
                <w:szCs w:val="16"/>
                <w:lang w:val="en-GB" w:eastAsia="ja-JP"/>
              </w:rPr>
              <w:t>, %)</w:t>
            </w:r>
          </w:p>
        </w:tc>
        <w:tc>
          <w:tcPr>
            <w:tcW w:w="2835" w:type="dxa"/>
            <w:tcBorders>
              <w:top w:val="single" w:sz="4" w:space="0" w:color="auto"/>
              <w:left w:val="nil"/>
              <w:bottom w:val="single" w:sz="4" w:space="0" w:color="auto"/>
              <w:right w:val="nil"/>
            </w:tcBorders>
            <w:shd w:val="clear" w:color="auto" w:fill="auto"/>
            <w:vAlign w:val="center"/>
            <w:hideMark/>
          </w:tcPr>
          <w:p w14:paraId="1728D6F9" w14:textId="5C0E07A2" w:rsidR="00443CD2" w:rsidRPr="002631F1" w:rsidRDefault="00443CD2" w:rsidP="00443CD2">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Outcomes in the original study</w:t>
            </w:r>
          </w:p>
        </w:tc>
      </w:tr>
      <w:tr w:rsidR="00EF2B2A" w:rsidRPr="00EF2B2A" w14:paraId="3470E0ED" w14:textId="77777777" w:rsidTr="002631F1">
        <w:trPr>
          <w:trHeight w:val="1564"/>
        </w:trPr>
        <w:tc>
          <w:tcPr>
            <w:tcW w:w="1560" w:type="dxa"/>
            <w:tcBorders>
              <w:top w:val="single" w:sz="4" w:space="0" w:color="auto"/>
              <w:left w:val="nil"/>
              <w:bottom w:val="single" w:sz="4" w:space="0" w:color="auto"/>
              <w:right w:val="nil"/>
            </w:tcBorders>
            <w:shd w:val="clear" w:color="auto" w:fill="auto"/>
            <w:noWrap/>
            <w:vAlign w:val="center"/>
            <w:hideMark/>
          </w:tcPr>
          <w:p w14:paraId="68B075EC" w14:textId="11E31A26"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Garbutt et al</w:t>
            </w:r>
            <w:r w:rsidR="009010FD" w:rsidRPr="002631F1">
              <w:rPr>
                <w:rFonts w:ascii="Arial" w:eastAsia="Times New Roman" w:hAnsi="Arial" w:cs="Arial"/>
                <w:sz w:val="16"/>
                <w:szCs w:val="16"/>
                <w:lang w:val="en-GB" w:eastAsia="ja-JP"/>
              </w:rPr>
              <w:t>.</w:t>
            </w:r>
            <w:r w:rsidR="009010FD"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{"citationID":"BHKOpS4q","properties":{"formattedCitation":"\\super 1\\nosupersub{}","plainCitation":"1","noteIndex":0},"citationItems":[{"id":1899,"uris":["http://zotero.org/users/4256853/items/Q4C32XNJ"],"itemData":{"id":1899,"type":"article-journal","container-title":"JAMA","DOI":"10.1001/jama.2012.138","ISSN":"0098-7484","issue":"7","journalAbbreviation":"JAMA","language":"en","page":"685","source":"DOI.org (Crossref)","title":"Amoxicillin for Acute Rhinosinusitis: A Randomized Controlled Trial","title-short":"Amoxicillin for Acute Rhinosinusitis","volume":"307","author":[{"family":"Garbutt","given":"Jane M."},{"family":"Banister","given":"Christina"},{"family":"Spitznagel","given":"Edward"},{"family":"Piccirillo","given":"Jay F."}],"issued":{"date-parts":[["2012",2,15]]}}}],"schema":"https://github.com/citation-style-language/schema/raw/master/csl-citation.json"} </w:instrText>
            </w:r>
            <w:r w:rsidR="009010FD" w:rsidRPr="002631F1">
              <w:rPr>
                <w:rFonts w:ascii="Arial" w:eastAsia="Times New Roman" w:hAnsi="Arial" w:cs="Arial"/>
                <w:sz w:val="16"/>
                <w:szCs w:val="16"/>
                <w:lang w:val="en-GB" w:eastAsia="ja-JP"/>
              </w:rPr>
              <w:fldChar w:fldCharType="separate"/>
            </w:r>
            <w:r w:rsidR="009010FD" w:rsidRPr="002631F1">
              <w:rPr>
                <w:rFonts w:ascii="Arial" w:hAnsi="Arial" w:cs="Arial"/>
                <w:sz w:val="16"/>
                <w:szCs w:val="16"/>
                <w:vertAlign w:val="superscript"/>
              </w:rPr>
              <w:t>1</w:t>
            </w:r>
            <w:r w:rsidR="009010FD" w:rsidRPr="002631F1">
              <w:rPr>
                <w:rFonts w:ascii="Arial" w:eastAsia="Times New Roman" w:hAnsi="Arial" w:cs="Arial"/>
                <w:sz w:val="16"/>
                <w:szCs w:val="16"/>
                <w:lang w:val="en-GB" w:eastAsia="ja-JP"/>
              </w:rPr>
              <w:fldChar w:fldCharType="end"/>
            </w:r>
          </w:p>
        </w:tc>
        <w:tc>
          <w:tcPr>
            <w:tcW w:w="850" w:type="dxa"/>
            <w:tcBorders>
              <w:top w:val="single" w:sz="4" w:space="0" w:color="auto"/>
              <w:left w:val="nil"/>
              <w:bottom w:val="single" w:sz="4" w:space="0" w:color="auto"/>
              <w:right w:val="nil"/>
            </w:tcBorders>
            <w:shd w:val="clear" w:color="auto" w:fill="auto"/>
            <w:noWrap/>
            <w:vAlign w:val="center"/>
            <w:hideMark/>
          </w:tcPr>
          <w:p w14:paraId="54A8E06F" w14:textId="7E240E07"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2012</w:t>
            </w:r>
          </w:p>
        </w:tc>
        <w:tc>
          <w:tcPr>
            <w:tcW w:w="992" w:type="dxa"/>
            <w:tcBorders>
              <w:top w:val="single" w:sz="4" w:space="0" w:color="auto"/>
              <w:left w:val="nil"/>
              <w:bottom w:val="single" w:sz="4" w:space="0" w:color="auto"/>
              <w:right w:val="nil"/>
            </w:tcBorders>
            <w:shd w:val="clear" w:color="auto" w:fill="auto"/>
            <w:noWrap/>
            <w:vAlign w:val="center"/>
            <w:hideMark/>
          </w:tcPr>
          <w:p w14:paraId="6DB6EC45" w14:textId="2140593C"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USA</w:t>
            </w:r>
          </w:p>
        </w:tc>
        <w:tc>
          <w:tcPr>
            <w:tcW w:w="567" w:type="dxa"/>
            <w:tcBorders>
              <w:top w:val="single" w:sz="4" w:space="0" w:color="auto"/>
              <w:left w:val="nil"/>
              <w:bottom w:val="single" w:sz="4" w:space="0" w:color="auto"/>
              <w:right w:val="nil"/>
            </w:tcBorders>
            <w:shd w:val="clear" w:color="auto" w:fill="auto"/>
            <w:noWrap/>
            <w:vAlign w:val="center"/>
            <w:hideMark/>
          </w:tcPr>
          <w:p w14:paraId="1D930D21" w14:textId="30E3814C"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166</w:t>
            </w:r>
          </w:p>
        </w:tc>
        <w:tc>
          <w:tcPr>
            <w:tcW w:w="993" w:type="dxa"/>
            <w:tcBorders>
              <w:top w:val="single" w:sz="4" w:space="0" w:color="auto"/>
              <w:left w:val="nil"/>
              <w:bottom w:val="single" w:sz="4" w:space="0" w:color="auto"/>
              <w:right w:val="nil"/>
            </w:tcBorders>
            <w:vAlign w:val="center"/>
          </w:tcPr>
          <w:p w14:paraId="421FD6E1" w14:textId="6A170D4C"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5811" w:type="dxa"/>
            <w:tcBorders>
              <w:top w:val="single" w:sz="4" w:space="0" w:color="auto"/>
              <w:left w:val="nil"/>
              <w:bottom w:val="single" w:sz="4" w:space="0" w:color="auto"/>
              <w:right w:val="nil"/>
            </w:tcBorders>
            <w:shd w:val="clear" w:color="auto" w:fill="auto"/>
            <w:vAlign w:val="center"/>
            <w:hideMark/>
          </w:tcPr>
          <w:p w14:paraId="2D6B5A6B" w14:textId="15162525"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 xml:space="preserve">Patients presenting to primary care with moderate, severe, or very severe symptoms of suspected acute bacterial rhinosinusitis according to the </w:t>
            </w:r>
            <w:proofErr w:type="spellStart"/>
            <w:r w:rsidRPr="002631F1">
              <w:rPr>
                <w:rFonts w:ascii="Arial" w:eastAsia="Times New Roman" w:hAnsi="Arial" w:cs="Arial"/>
                <w:sz w:val="16"/>
                <w:szCs w:val="16"/>
                <w:lang w:val="en-GB" w:eastAsia="ja-JP"/>
              </w:rPr>
              <w:t>Centers</w:t>
            </w:r>
            <w:proofErr w:type="spellEnd"/>
            <w:r w:rsidRPr="002631F1">
              <w:rPr>
                <w:rFonts w:ascii="Arial" w:eastAsia="Times New Roman" w:hAnsi="Arial" w:cs="Arial"/>
                <w:sz w:val="16"/>
                <w:szCs w:val="16"/>
                <w:lang w:val="en-GB" w:eastAsia="ja-JP"/>
              </w:rPr>
              <w:t xml:space="preserve"> for Disease Control and Prevention’s expert panel’s diagnostic criteria</w:t>
            </w:r>
          </w:p>
        </w:tc>
        <w:tc>
          <w:tcPr>
            <w:tcW w:w="851" w:type="dxa"/>
            <w:tcBorders>
              <w:top w:val="single" w:sz="4" w:space="0" w:color="auto"/>
              <w:left w:val="nil"/>
              <w:bottom w:val="single" w:sz="4" w:space="0" w:color="auto"/>
              <w:right w:val="nil"/>
            </w:tcBorders>
            <w:shd w:val="clear" w:color="auto" w:fill="auto"/>
            <w:vAlign w:val="center"/>
            <w:hideMark/>
          </w:tcPr>
          <w:p w14:paraId="0A7893E4" w14:textId="02BB31D5"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18-70y</w:t>
            </w:r>
          </w:p>
        </w:tc>
        <w:tc>
          <w:tcPr>
            <w:tcW w:w="1134" w:type="dxa"/>
            <w:tcBorders>
              <w:top w:val="single" w:sz="4" w:space="0" w:color="auto"/>
              <w:left w:val="nil"/>
              <w:bottom w:val="single" w:sz="4" w:space="0" w:color="auto"/>
              <w:right w:val="nil"/>
            </w:tcBorders>
            <w:shd w:val="clear" w:color="auto" w:fill="auto"/>
            <w:noWrap/>
            <w:vAlign w:val="center"/>
            <w:hideMark/>
          </w:tcPr>
          <w:p w14:paraId="52CA9DB0" w14:textId="6BD7F4DB" w:rsidR="00443CD2" w:rsidRPr="002631F1" w:rsidRDefault="00443CD2" w:rsidP="00443CD2">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60:106</w:t>
            </w:r>
          </w:p>
          <w:p w14:paraId="4ECE3D36" w14:textId="42104B3E" w:rsidR="00443CD2" w:rsidRPr="002631F1" w:rsidRDefault="00443CD2" w:rsidP="00443CD2">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(36:64%)</w:t>
            </w:r>
          </w:p>
        </w:tc>
        <w:tc>
          <w:tcPr>
            <w:tcW w:w="2835" w:type="dxa"/>
            <w:tcBorders>
              <w:top w:val="single" w:sz="4" w:space="0" w:color="auto"/>
              <w:left w:val="nil"/>
              <w:bottom w:val="single" w:sz="4" w:space="0" w:color="auto"/>
              <w:right w:val="nil"/>
            </w:tcBorders>
            <w:shd w:val="clear" w:color="auto" w:fill="auto"/>
            <w:vAlign w:val="center"/>
            <w:hideMark/>
          </w:tcPr>
          <w:p w14:paraId="590F20F9" w14:textId="168DE16E" w:rsidR="00443CD2" w:rsidRPr="002631F1" w:rsidRDefault="00443CD2" w:rsidP="00443CD2">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SNOT-16 scores at day 3 and symptom change since enrolment (0-6 Likert scale)</w:t>
            </w:r>
          </w:p>
        </w:tc>
      </w:tr>
    </w:tbl>
    <w:p w14:paraId="18E552AB" w14:textId="5118718F" w:rsidR="007C558F" w:rsidRPr="00B33B0D" w:rsidRDefault="00485295">
      <w:pPr>
        <w:rPr>
          <w:rFonts w:ascii="Arial" w:hAnsi="Arial" w:cs="Arial"/>
          <w:bCs/>
          <w:sz w:val="20"/>
          <w:szCs w:val="20"/>
        </w:rPr>
      </w:pPr>
      <w:r w:rsidRPr="00B33B0D">
        <w:rPr>
          <w:rFonts w:ascii="Arial" w:hAnsi="Arial" w:cs="Arial"/>
          <w:bCs/>
          <w:sz w:val="16"/>
          <w:szCs w:val="20"/>
        </w:rPr>
        <w:t xml:space="preserve">; F = female; </w:t>
      </w:r>
      <w:r w:rsidR="00B33B0D" w:rsidRPr="00B33B0D">
        <w:rPr>
          <w:rFonts w:ascii="Arial" w:hAnsi="Arial" w:cs="Arial"/>
          <w:bCs/>
          <w:sz w:val="16"/>
          <w:szCs w:val="20"/>
        </w:rPr>
        <w:t>M = male</w:t>
      </w:r>
      <w:r>
        <w:rPr>
          <w:rFonts w:ascii="Arial" w:hAnsi="Arial" w:cs="Arial"/>
          <w:bCs/>
          <w:sz w:val="16"/>
          <w:szCs w:val="20"/>
        </w:rPr>
        <w:t xml:space="preserve">; </w:t>
      </w:r>
      <w:r w:rsidRPr="00B33B0D">
        <w:rPr>
          <w:rFonts w:ascii="Arial" w:hAnsi="Arial" w:cs="Arial"/>
          <w:bCs/>
          <w:sz w:val="16"/>
          <w:szCs w:val="20"/>
        </w:rPr>
        <w:t>SNOT-16 = Sino-Nasal Outcome Test-16</w:t>
      </w:r>
      <w:r>
        <w:rPr>
          <w:rFonts w:ascii="Arial" w:hAnsi="Arial" w:cs="Arial"/>
          <w:bCs/>
          <w:sz w:val="16"/>
          <w:szCs w:val="20"/>
        </w:rPr>
        <w:t xml:space="preserve">; </w:t>
      </w:r>
      <w:r w:rsidR="00B33B0D" w:rsidRPr="00B33B0D">
        <w:rPr>
          <w:rFonts w:ascii="Arial" w:hAnsi="Arial" w:cs="Arial"/>
          <w:bCs/>
          <w:sz w:val="16"/>
          <w:szCs w:val="20"/>
        </w:rPr>
        <w:t>USA = United States of America; y = years</w:t>
      </w:r>
      <w:r>
        <w:rPr>
          <w:rFonts w:ascii="Arial" w:hAnsi="Arial" w:cs="Arial"/>
          <w:bCs/>
          <w:sz w:val="16"/>
          <w:szCs w:val="20"/>
        </w:rPr>
        <w:t>.</w:t>
      </w:r>
      <w:r w:rsidR="007C558F" w:rsidRPr="00B33B0D">
        <w:rPr>
          <w:rFonts w:ascii="Arial" w:hAnsi="Arial" w:cs="Arial"/>
          <w:bCs/>
          <w:sz w:val="20"/>
          <w:szCs w:val="20"/>
        </w:rPr>
        <w:br w:type="page"/>
      </w:r>
    </w:p>
    <w:p w14:paraId="50FD368B" w14:textId="77777777" w:rsidR="00B33B0D" w:rsidRPr="006160C6" w:rsidRDefault="00B33B0D" w:rsidP="00B33B0D">
      <w:pPr>
        <w:rPr>
          <w:rFonts w:ascii="Arial" w:eastAsia="Arial" w:hAnsi="Arial" w:cs="Arial"/>
          <w:b/>
          <w:sz w:val="20"/>
          <w:szCs w:val="20"/>
          <w:lang w:val="en-GB"/>
        </w:rPr>
      </w:pPr>
      <w:r w:rsidRPr="006160C6">
        <w:rPr>
          <w:rFonts w:ascii="Arial" w:eastAsia="Arial" w:hAnsi="Arial" w:cs="Arial"/>
          <w:b/>
          <w:sz w:val="20"/>
          <w:szCs w:val="20"/>
          <w:lang w:val="en-GB"/>
        </w:rPr>
        <w:lastRenderedPageBreak/>
        <w:t>Table S3. Characteristics of included studies</w:t>
      </w:r>
    </w:p>
    <w:p w14:paraId="7E27C426" w14:textId="2A8AA75D" w:rsidR="00E3150D" w:rsidRPr="00EF2B2A" w:rsidRDefault="00E3150D">
      <w:pPr>
        <w:rPr>
          <w:rFonts w:ascii="Arial" w:hAnsi="Arial" w:cs="Arial"/>
          <w:sz w:val="20"/>
          <w:szCs w:val="20"/>
        </w:rPr>
      </w:pPr>
    </w:p>
    <w:tbl>
      <w:tblPr>
        <w:tblW w:w="16443" w:type="dxa"/>
        <w:tblInd w:w="-1134" w:type="dxa"/>
        <w:tblLayout w:type="fixed"/>
        <w:tblLook w:val="04A0" w:firstRow="1" w:lastRow="0" w:firstColumn="1" w:lastColumn="0" w:noHBand="0" w:noVBand="1"/>
      </w:tblPr>
      <w:tblGrid>
        <w:gridCol w:w="1985"/>
        <w:gridCol w:w="850"/>
        <w:gridCol w:w="1276"/>
        <w:gridCol w:w="567"/>
        <w:gridCol w:w="1985"/>
        <w:gridCol w:w="4961"/>
        <w:gridCol w:w="850"/>
        <w:gridCol w:w="1701"/>
        <w:gridCol w:w="2268"/>
      </w:tblGrid>
      <w:tr w:rsidR="002631F1" w:rsidRPr="00EF2B2A" w14:paraId="1960A662" w14:textId="4F19CA07" w:rsidTr="002631F1">
        <w:trPr>
          <w:trHeight w:val="340"/>
        </w:trPr>
        <w:tc>
          <w:tcPr>
            <w:tcW w:w="1985" w:type="dxa"/>
            <w:tcBorders>
              <w:top w:val="single" w:sz="4" w:space="0" w:color="auto"/>
              <w:left w:val="nil"/>
              <w:bottom w:val="single" w:sz="4" w:space="0" w:color="auto"/>
              <w:right w:val="nil"/>
            </w:tcBorders>
            <w:shd w:val="clear" w:color="auto" w:fill="auto"/>
            <w:noWrap/>
            <w:vAlign w:val="center"/>
            <w:hideMark/>
          </w:tcPr>
          <w:p w14:paraId="434CB193"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Study</w:t>
            </w:r>
          </w:p>
        </w:tc>
        <w:tc>
          <w:tcPr>
            <w:tcW w:w="850" w:type="dxa"/>
            <w:tcBorders>
              <w:top w:val="single" w:sz="4" w:space="0" w:color="auto"/>
              <w:left w:val="nil"/>
              <w:bottom w:val="single" w:sz="4" w:space="0" w:color="auto"/>
              <w:right w:val="nil"/>
            </w:tcBorders>
            <w:shd w:val="clear" w:color="auto" w:fill="auto"/>
            <w:noWrap/>
            <w:vAlign w:val="center"/>
            <w:hideMark/>
          </w:tcPr>
          <w:p w14:paraId="70452B2B"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Year</w:t>
            </w:r>
          </w:p>
        </w:tc>
        <w:tc>
          <w:tcPr>
            <w:tcW w:w="1276" w:type="dxa"/>
            <w:tcBorders>
              <w:top w:val="single" w:sz="4" w:space="0" w:color="auto"/>
              <w:left w:val="nil"/>
              <w:bottom w:val="single" w:sz="4" w:space="0" w:color="auto"/>
              <w:right w:val="nil"/>
            </w:tcBorders>
            <w:shd w:val="clear" w:color="auto" w:fill="auto"/>
            <w:noWrap/>
            <w:vAlign w:val="center"/>
            <w:hideMark/>
          </w:tcPr>
          <w:p w14:paraId="2895F780"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Country</w:t>
            </w:r>
          </w:p>
        </w:tc>
        <w:tc>
          <w:tcPr>
            <w:tcW w:w="567" w:type="dxa"/>
            <w:tcBorders>
              <w:top w:val="single" w:sz="4" w:space="0" w:color="auto"/>
              <w:left w:val="nil"/>
              <w:bottom w:val="single" w:sz="4" w:space="0" w:color="auto"/>
              <w:right w:val="nil"/>
            </w:tcBorders>
            <w:shd w:val="clear" w:color="auto" w:fill="auto"/>
            <w:noWrap/>
            <w:vAlign w:val="center"/>
            <w:hideMark/>
          </w:tcPr>
          <w:p w14:paraId="1C44AC1D"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N</w:t>
            </w:r>
          </w:p>
        </w:tc>
        <w:tc>
          <w:tcPr>
            <w:tcW w:w="1985" w:type="dxa"/>
            <w:tcBorders>
              <w:top w:val="single" w:sz="4" w:space="0" w:color="auto"/>
              <w:left w:val="nil"/>
              <w:bottom w:val="single" w:sz="4" w:space="0" w:color="auto"/>
              <w:right w:val="nil"/>
            </w:tcBorders>
            <w:vAlign w:val="center"/>
          </w:tcPr>
          <w:p w14:paraId="118B9A5F"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Antibiotic</w:t>
            </w:r>
          </w:p>
        </w:tc>
        <w:tc>
          <w:tcPr>
            <w:tcW w:w="4961" w:type="dxa"/>
            <w:tcBorders>
              <w:top w:val="single" w:sz="4" w:space="0" w:color="auto"/>
              <w:left w:val="nil"/>
              <w:bottom w:val="single" w:sz="4" w:space="0" w:color="auto"/>
              <w:right w:val="nil"/>
            </w:tcBorders>
            <w:shd w:val="clear" w:color="auto" w:fill="auto"/>
            <w:vAlign w:val="center"/>
            <w:hideMark/>
          </w:tcPr>
          <w:p w14:paraId="33ADED14" w14:textId="5A859823" w:rsidR="00B33B0D" w:rsidRPr="002631F1" w:rsidRDefault="00B33B0D" w:rsidP="00C90E85">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Clinical diagnosis</w:t>
            </w:r>
          </w:p>
        </w:tc>
        <w:tc>
          <w:tcPr>
            <w:tcW w:w="850" w:type="dxa"/>
            <w:tcBorders>
              <w:top w:val="single" w:sz="4" w:space="0" w:color="auto"/>
              <w:left w:val="nil"/>
              <w:bottom w:val="single" w:sz="4" w:space="0" w:color="auto"/>
              <w:right w:val="nil"/>
            </w:tcBorders>
            <w:shd w:val="clear" w:color="auto" w:fill="auto"/>
            <w:noWrap/>
            <w:vAlign w:val="center"/>
            <w:hideMark/>
          </w:tcPr>
          <w:p w14:paraId="326CE571" w14:textId="77777777"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Age</w:t>
            </w:r>
          </w:p>
        </w:tc>
        <w:tc>
          <w:tcPr>
            <w:tcW w:w="1701" w:type="dxa"/>
            <w:tcBorders>
              <w:top w:val="single" w:sz="4" w:space="0" w:color="auto"/>
              <w:left w:val="nil"/>
              <w:bottom w:val="single" w:sz="4" w:space="0" w:color="auto"/>
              <w:right w:val="nil"/>
            </w:tcBorders>
            <w:shd w:val="clear" w:color="auto" w:fill="auto"/>
            <w:vAlign w:val="center"/>
            <w:hideMark/>
          </w:tcPr>
          <w:p w14:paraId="12531BDD" w14:textId="580FA11E"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Time to outcome assessment (days)</w:t>
            </w:r>
          </w:p>
        </w:tc>
        <w:tc>
          <w:tcPr>
            <w:tcW w:w="2268" w:type="dxa"/>
            <w:tcBorders>
              <w:top w:val="single" w:sz="4" w:space="0" w:color="auto"/>
              <w:left w:val="nil"/>
              <w:bottom w:val="single" w:sz="4" w:space="0" w:color="auto"/>
              <w:right w:val="nil"/>
            </w:tcBorders>
          </w:tcPr>
          <w:p w14:paraId="2B685A5E" w14:textId="0014662F" w:rsidR="00B33B0D" w:rsidRPr="002631F1" w:rsidRDefault="00B33B0D" w:rsidP="001D65F1">
            <w:pPr>
              <w:rPr>
                <w:rFonts w:ascii="Arial" w:eastAsia="Times New Roman" w:hAnsi="Arial" w:cs="Arial"/>
                <w:b/>
                <w:sz w:val="16"/>
                <w:szCs w:val="16"/>
                <w:lang w:val="en-GB" w:eastAsia="ja-JP"/>
              </w:rPr>
            </w:pPr>
            <w:r w:rsidRPr="002631F1">
              <w:rPr>
                <w:rFonts w:ascii="Arial" w:eastAsia="Times New Roman" w:hAnsi="Arial" w:cs="Arial"/>
                <w:b/>
                <w:sz w:val="16"/>
                <w:szCs w:val="16"/>
                <w:lang w:val="en-GB" w:eastAsia="ja-JP"/>
              </w:rPr>
              <w:t>Method of outcome assessment</w:t>
            </w:r>
          </w:p>
        </w:tc>
      </w:tr>
      <w:tr w:rsidR="002631F1" w:rsidRPr="00EF2B2A" w14:paraId="3963AE8C" w14:textId="5D5F8A3C" w:rsidTr="002631F1">
        <w:trPr>
          <w:cantSplit/>
          <w:trHeight w:hRule="exact" w:val="737"/>
        </w:trPr>
        <w:tc>
          <w:tcPr>
            <w:tcW w:w="1985" w:type="dxa"/>
            <w:tcBorders>
              <w:top w:val="nil"/>
              <w:left w:val="nil"/>
              <w:bottom w:val="nil"/>
              <w:right w:val="nil"/>
            </w:tcBorders>
            <w:shd w:val="clear" w:color="auto" w:fill="auto"/>
            <w:noWrap/>
            <w:vAlign w:val="center"/>
          </w:tcPr>
          <w:p w14:paraId="2BDBC0D0" w14:textId="7158561F" w:rsidR="00B33B0D" w:rsidRPr="002631F1" w:rsidRDefault="00B33B0D" w:rsidP="001D65F1">
            <w:pPr>
              <w:rPr>
                <w:rFonts w:ascii="Arial" w:eastAsia="Times New Roman" w:hAnsi="Arial" w:cs="Arial"/>
                <w:sz w:val="16"/>
                <w:szCs w:val="16"/>
                <w:lang w:val="en-GB" w:eastAsia="ja-JP"/>
              </w:rPr>
            </w:pPr>
            <w:proofErr w:type="spellStart"/>
            <w:r w:rsidRPr="002631F1">
              <w:rPr>
                <w:rFonts w:ascii="Arial" w:eastAsia="Times New Roman" w:hAnsi="Arial" w:cs="Arial"/>
                <w:sz w:val="16"/>
                <w:szCs w:val="16"/>
                <w:lang w:val="en-GB" w:eastAsia="ja-JP"/>
              </w:rPr>
              <w:t>Stalman</w:t>
            </w:r>
            <w:proofErr w:type="spellEnd"/>
            <w:r w:rsidRPr="002631F1">
              <w:rPr>
                <w:rFonts w:ascii="Arial" w:eastAsia="Times New Roman" w:hAnsi="Arial" w:cs="Arial"/>
                <w:sz w:val="16"/>
                <w:szCs w:val="16"/>
                <w:lang w:val="en-GB" w:eastAsia="ja-JP"/>
              </w:rPr>
              <w:t xml:space="preserve">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{"citationID":"zqBV09mW","properties":{"formattedCitation":"\\super 2\\nosupersub{}","plainCitation":"2","noteIndex":0},"citationItems":[{"id":1872,"uris":["http://zotero.org/users/4256853/items/8VFEGXC4"],"itemData":{"id":1872,"type":"article-journal","abstract":"Background. Acute sinusitis-like complaints are very common and are usually treated with antibiotics in spite of the lack of evidence for the effectiveness of antibiotic therapy and the increasing number of resistant strains. Aim. To assess the effectiveness of doxycycline in adults with acute sinusitis-like complaints in general practice.\nMethod. The effects of doxycycline in a placebo-controlled, double-blind, randomized trial were assessed in adults consulting their general practitioner (GP) with complaints after a common cold or influenza, pain in the head when bending forward, purulent nasal discharge, predominantly unilateral maxillary pain, toothache, or pain when chewing. Primary outcome events were the resolution of facial pain and the resumption of daily activities. Treatment differences were assessed by means of Kaplan-Meier curves and hazard ratios. The follow-up period was 42 days.\nResults. No significant difference was found in time to recover between the doxycycline-treated group and the placebo-treated group. However, the adjusted hazard ratio for the group receiving doxycycline was 1.17 (95% Cl = 0.87-1.57) for the resolution of pain and 1.31 (95% Cl = 0.96-1.78) for the resumption of daily activities. After 10 days, 85% of all patients reported improvement and 60% were completely cured. Side effects were reported by 17% of the doxycycline-treated group, with two patients withdrawing because of side effects.\nConclusions. Data from this study indicate that doxycycline does not add to the effectiveness of decongestive nose drops and steam inhalation in treating acute sinusitis-like complaints in general practice adults.","container-title":"British Journal of General Practice","language":"en","page":"6","source":"Zotero","title":"The end of antibiotic treatment in adults with acute sinusitis-like complaints in general practice? A placebo-controlled double-blind randomized doxycycline trial","author":[{"family":"Stalman","given":"W"},{"family":"Melker","given":"R A De"}],"issued":{"date-parts":[["1997"]]}}}],"schema":"https://github.com/citation-style-language/schema/raw/master/csl-citation.json"}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2</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2880C2C8" w14:textId="25F89332"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1997</w:t>
            </w:r>
          </w:p>
        </w:tc>
        <w:tc>
          <w:tcPr>
            <w:tcW w:w="1276" w:type="dxa"/>
            <w:tcBorders>
              <w:top w:val="nil"/>
              <w:left w:val="nil"/>
              <w:bottom w:val="nil"/>
              <w:right w:val="nil"/>
            </w:tcBorders>
            <w:shd w:val="clear" w:color="auto" w:fill="auto"/>
            <w:noWrap/>
            <w:vAlign w:val="center"/>
          </w:tcPr>
          <w:p w14:paraId="6EBD369D" w14:textId="73E66C90"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Netherlands</w:t>
            </w:r>
          </w:p>
        </w:tc>
        <w:tc>
          <w:tcPr>
            <w:tcW w:w="567" w:type="dxa"/>
            <w:tcBorders>
              <w:top w:val="nil"/>
              <w:left w:val="nil"/>
              <w:bottom w:val="nil"/>
              <w:right w:val="nil"/>
            </w:tcBorders>
            <w:shd w:val="clear" w:color="auto" w:fill="auto"/>
            <w:noWrap/>
            <w:vAlign w:val="center"/>
          </w:tcPr>
          <w:p w14:paraId="6BE51B92" w14:textId="4C15857B"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192</w:t>
            </w:r>
          </w:p>
        </w:tc>
        <w:tc>
          <w:tcPr>
            <w:tcW w:w="1985" w:type="dxa"/>
            <w:tcBorders>
              <w:top w:val="nil"/>
              <w:left w:val="nil"/>
              <w:bottom w:val="nil"/>
              <w:right w:val="nil"/>
            </w:tcBorders>
            <w:vAlign w:val="center"/>
          </w:tcPr>
          <w:p w14:paraId="4F5F97AA" w14:textId="29B2EB70"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Doxycycline</w:t>
            </w:r>
          </w:p>
        </w:tc>
        <w:tc>
          <w:tcPr>
            <w:tcW w:w="4961" w:type="dxa"/>
            <w:tcBorders>
              <w:top w:val="nil"/>
              <w:left w:val="nil"/>
              <w:bottom w:val="nil"/>
              <w:right w:val="nil"/>
            </w:tcBorders>
            <w:shd w:val="clear" w:color="auto" w:fill="auto"/>
            <w:vAlign w:val="center"/>
          </w:tcPr>
          <w:p w14:paraId="214A36B1" w14:textId="4FFEF370"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At least two: PND, preceding cold, pain on bending</w:t>
            </w:r>
          </w:p>
        </w:tc>
        <w:tc>
          <w:tcPr>
            <w:tcW w:w="850" w:type="dxa"/>
            <w:tcBorders>
              <w:top w:val="nil"/>
              <w:left w:val="nil"/>
              <w:bottom w:val="nil"/>
              <w:right w:val="nil"/>
            </w:tcBorders>
            <w:shd w:val="clear" w:color="auto" w:fill="auto"/>
            <w:vAlign w:val="center"/>
          </w:tcPr>
          <w:p w14:paraId="3720E74A" w14:textId="377C9B14" w:rsidR="00B33B0D" w:rsidRPr="002631F1" w:rsidRDefault="00B33B0D" w:rsidP="001D65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≥15y</w:t>
            </w:r>
          </w:p>
        </w:tc>
        <w:tc>
          <w:tcPr>
            <w:tcW w:w="1701" w:type="dxa"/>
            <w:tcBorders>
              <w:top w:val="nil"/>
              <w:left w:val="nil"/>
              <w:bottom w:val="nil"/>
              <w:right w:val="nil"/>
            </w:tcBorders>
            <w:shd w:val="clear" w:color="auto" w:fill="auto"/>
            <w:vAlign w:val="center"/>
          </w:tcPr>
          <w:p w14:paraId="6A1EC475" w14:textId="4A14D09D"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10</w:t>
            </w:r>
          </w:p>
        </w:tc>
        <w:tc>
          <w:tcPr>
            <w:tcW w:w="2268" w:type="dxa"/>
            <w:tcBorders>
              <w:top w:val="nil"/>
              <w:left w:val="nil"/>
              <w:bottom w:val="nil"/>
              <w:right w:val="nil"/>
            </w:tcBorders>
            <w:vAlign w:val="center"/>
          </w:tcPr>
          <w:p w14:paraId="35470194" w14:textId="65590714"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r w:rsidR="002631F1" w:rsidRPr="00EF2B2A" w14:paraId="6DE44C93"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101357BF" w14:textId="77CD8C3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Kaiser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{"citationID":"6Vgi4ngS","properties":{"formattedCitation":"\\super 3\\nosupersub{}","plainCitation":"3","noteIndex":0},"citationItems":[{"id":1884,"uris":["http://zotero.org/users/4256853/items/772BAMA6"],"itemData":{"id":1884,"type":"article-journal","abstract":"The aim of the present study was to assess the hypothesis that, when present in nasopharyngeal secretions, Streptococcus pneumoniae, Haemophilus influenzae, and Moraxella catarrhalis play a pathogenic role early in the course of an upper respiratory tract infection. Adults with a clinical diagnosis of acute sinusitis or common cold were enrolled. Participants were randomly assigned in a double-blind manner to receive azithromycin 500 mg daily or placebo for 3 days. The effect of treatment on symptom evolution in the predefined subset of patients with Streptococcus pneumoniae, Haemophilus influenzae, or Moraxella catarrhalis in their nasopharyngeal secretions was assessed. Of 265 patients enrolled, 132 received placebo and 133 azithromycin. Streptococcus pneumoniae, Haemophilus influenzae, or Moraxella catarrhalis was identified in nasopharyngeal secretions of 77 patients (29%). In this predefined subgroup of patients with Streptococcus pneumoniae, Haemophilus influenzae, or Moraxella catarrhalis, resolution of symptoms by day 7 occurred in 73% of those treated with azithromycin compared with 47% of those who received placebo (Pp0.007). The median time before resolution of symptoms was 5 days in the azithromycin group compared to 7 days in the placebo group. Respiratory complications requiring antibiotic treatment occurred in 19% of patients in the placebo group and in 3% of the azithromycin group (Pp0.025). In the remaining 188 patients without Streptococcus pneumoniae, Haemophilus influenzae, or Moraxella catarrhalis, resolution of symptoms by day 7 was similar in both groups (69% in the placebo group vs. 64% in the azithromycin group [Pp0.75]). Antibiotic treatment is of clinical benefit for patients with acute sinusitis or common cold when Streptococcus pneumoniae, Haemophilus influenzae, or Moraxella catarrhalis is present in nasopharyngeal secretions. This observation provides new insights into the pathogenic role of these bacteria in the early stage of the common cold.","container-title":"European Journal of Clinical Microbiology and Infections Diseases","DOI":"10.1007/s100960100544","ISSN":"09349723","issue":"7","language":"en","page":"0445-0451","source":"DOI.org (Crossref)","title":"Role of Nasopharyngeal Culture in Antibiotic Prescription for Patients with Common Cold or Acute Sinusitis","volume":"20","author":[{"family":"Kaiser","given":"L."},{"family":"Morabia","given":"A."},{"family":"Stalder","given":"H."},{"family":"Ricchetti","given":"A."},{"family":"Auckenthaler","given":"R."},{"family":"Terrier","given":"F."},{"family":"Hirschel","given":"B."},{"family":"Khaw","given":"N."},{"family":"Lacroix","given":"J.-S."},{"family":"Lew","given":"D."}],"issued":{"date-parts":[["2001",7]]}}}],"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3</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511A01B8" w14:textId="5ABD4E4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2001</w:t>
            </w:r>
          </w:p>
        </w:tc>
        <w:tc>
          <w:tcPr>
            <w:tcW w:w="1276" w:type="dxa"/>
            <w:tcBorders>
              <w:top w:val="nil"/>
              <w:left w:val="nil"/>
              <w:bottom w:val="nil"/>
              <w:right w:val="nil"/>
            </w:tcBorders>
            <w:shd w:val="clear" w:color="auto" w:fill="auto"/>
            <w:noWrap/>
            <w:vAlign w:val="center"/>
          </w:tcPr>
          <w:p w14:paraId="6DC0C6AF" w14:textId="48284D3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Switzerland</w:t>
            </w:r>
          </w:p>
        </w:tc>
        <w:tc>
          <w:tcPr>
            <w:tcW w:w="567" w:type="dxa"/>
            <w:tcBorders>
              <w:top w:val="nil"/>
              <w:left w:val="nil"/>
              <w:bottom w:val="nil"/>
              <w:right w:val="nil"/>
            </w:tcBorders>
            <w:shd w:val="clear" w:color="auto" w:fill="auto"/>
            <w:noWrap/>
            <w:vAlign w:val="center"/>
          </w:tcPr>
          <w:p w14:paraId="1793156C" w14:textId="1E41F6A8"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269</w:t>
            </w:r>
          </w:p>
        </w:tc>
        <w:tc>
          <w:tcPr>
            <w:tcW w:w="1985" w:type="dxa"/>
            <w:tcBorders>
              <w:top w:val="nil"/>
              <w:left w:val="nil"/>
              <w:bottom w:val="nil"/>
              <w:right w:val="nil"/>
            </w:tcBorders>
            <w:vAlign w:val="center"/>
          </w:tcPr>
          <w:p w14:paraId="00A98ECE" w14:textId="27292C6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Azithromycin</w:t>
            </w:r>
          </w:p>
        </w:tc>
        <w:tc>
          <w:tcPr>
            <w:tcW w:w="4961" w:type="dxa"/>
            <w:tcBorders>
              <w:top w:val="nil"/>
              <w:left w:val="nil"/>
              <w:bottom w:val="nil"/>
              <w:right w:val="nil"/>
            </w:tcBorders>
            <w:shd w:val="clear" w:color="auto" w:fill="auto"/>
            <w:vAlign w:val="center"/>
          </w:tcPr>
          <w:p w14:paraId="03D81BA7" w14:textId="40528267"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URTI (common cold or sinusitis)</w:t>
            </w:r>
          </w:p>
        </w:tc>
        <w:tc>
          <w:tcPr>
            <w:tcW w:w="850" w:type="dxa"/>
            <w:tcBorders>
              <w:top w:val="nil"/>
              <w:left w:val="nil"/>
              <w:bottom w:val="nil"/>
              <w:right w:val="nil"/>
            </w:tcBorders>
            <w:shd w:val="clear" w:color="auto" w:fill="auto"/>
            <w:vAlign w:val="center"/>
          </w:tcPr>
          <w:p w14:paraId="14A98C98" w14:textId="6FFB2F2B"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172CA10F" w14:textId="1B93F8BF"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8</w:t>
            </w:r>
          </w:p>
        </w:tc>
        <w:tc>
          <w:tcPr>
            <w:tcW w:w="2268" w:type="dxa"/>
            <w:tcBorders>
              <w:top w:val="nil"/>
              <w:left w:val="nil"/>
              <w:bottom w:val="nil"/>
              <w:right w:val="nil"/>
            </w:tcBorders>
            <w:vAlign w:val="center"/>
          </w:tcPr>
          <w:p w14:paraId="262B8043" w14:textId="03B7DFCA"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Clinical exam</w:t>
            </w:r>
          </w:p>
        </w:tc>
      </w:tr>
      <w:tr w:rsidR="002631F1" w:rsidRPr="00EF2B2A" w14:paraId="79D94405"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4CAEEC90" w14:textId="25CE0AC9" w:rsidR="00B33B0D" w:rsidRPr="002631F1" w:rsidRDefault="00B33B0D" w:rsidP="00DD054D">
            <w:pPr>
              <w:rPr>
                <w:rFonts w:ascii="Arial" w:eastAsia="Times New Roman" w:hAnsi="Arial" w:cs="Arial"/>
                <w:sz w:val="16"/>
                <w:szCs w:val="16"/>
                <w:lang w:val="nl-NL" w:eastAsia="ja-JP"/>
              </w:rPr>
            </w:pPr>
            <w:r w:rsidRPr="002631F1">
              <w:rPr>
                <w:rFonts w:ascii="Arial" w:eastAsia="Times New Roman" w:hAnsi="Arial" w:cs="Arial"/>
                <w:sz w:val="16"/>
                <w:szCs w:val="16"/>
                <w:lang w:val="nl-NL" w:eastAsia="ja-JP"/>
              </w:rPr>
              <w:t>De Sutter et al.</w:t>
            </w:r>
            <w:r w:rsidRPr="002631F1">
              <w:rPr>
                <w:rFonts w:ascii="Arial" w:eastAsia="Times New Roman" w:hAnsi="Arial" w:cs="Arial"/>
                <w:sz w:val="16"/>
                <w:szCs w:val="16"/>
                <w:lang w:val="nl-NL" w:eastAsia="ja-JP"/>
              </w:rPr>
              <w:fldChar w:fldCharType="begin"/>
            </w:r>
            <w:r w:rsidR="00A80A2C">
              <w:rPr>
                <w:rFonts w:ascii="Arial" w:eastAsia="Times New Roman" w:hAnsi="Arial" w:cs="Arial"/>
                <w:sz w:val="16"/>
                <w:szCs w:val="16"/>
                <w:lang w:val="nl-NL" w:eastAsia="ja-JP"/>
              </w:rPr>
              <w:instrText xml:space="preserve"> ADDIN ZOTERO_ITEM CSL_CITATION {"citationID":"eFzqwvwc","properties":{"formattedCitation":"\\super 4\\nosupersub{}","plainCitation":"4","noteIndex":0},"citationItems":[{"id":1893,"uris":["http://zotero.org/users/4256853/items/6HXN2LLS"],"itemData":{"id":1893,"type":"article-journal","abstract":"OBJECTIVE: To compare the efficacy of amoxicillin vs placebo in patients with an acute upper respiratory tract infection and purulent rhinorrhea.\nSTUDY DESIGN: Double-blind randomized placebo-controlled trial.\nPOPULATION: The 416 patients included from 69 family practices were 12 years or older, presenting with acute upper respiratory complaints, and having a history of purulent rhinorrhea and no signs of complications of sinusitis.\nOUTCOMES MEASURED: Therapy success (disappearance of symptoms that most greatly affected the patient's health) at day 10 and duration of general illness, pain, and purulent rhinorrhea.\nRESULTS: Therapy was successful in 35% of patients with amoxicillin and in 29% of patients with placebo (relative risk [RR] 1.14, 95% confidence interval [CI], 0.92-1.42). There was no effect on duration of general illness or pain. Duration of purulent rhinorrhea was shortened by amoxicillin (9 days vs 14 for clearing of purulent rhinorrhea in 75% of patients; P =.007). Diarrhea was more frequent with amoxicillin (29% vs 19%, RR 1.28, 95% CI, 1.05-1.57). No complications were reported. One patient (0.5%) receiving amoxicillin and 7 (3.4%) receiving placebo discontinued trial therapy because of exacerbation of symptoms (RR 0.25, 95% CI 0.04-1.56, P =.07). All 8 patients recovered with antibiotic therapy.\nCONCLUSIONS: Amoxicillin has a beneficial effect on purulent rhinorrhea caused by an acute infection of the nose or sinuses but not on general recovery. The practical implication is that all such patients, whatever the suspected diagnosis, can be safely treated with symptomatic therapy and instructed to return if symptoms worsen.","container-title":"The Journal of Family Practice","ISSN":"0094-3509","issue":"4","journalAbbreviation":"J Fam Pract","language":"eng","note":"PMID: 11978253","page":"317-323","source":"PubMed","title":"Does amoxicillin improve outcomes in patients with purulent rhinorrhea? A pragmatic randomized double-blind controlled trial in family practice","title-short":"Does amoxicillin improve outcomes in patients with purulent rhinorrhea?","volume":"51","author":[{"family":"De Sutter","given":"An I."},{"family":"De Meyere","given":"Marc J."},{"family":"Christiaens","given":"Thierry C."},{"family":"Van Driel","given":"Mieke L."},{"family":"Peersman","given":"Wim"},{"family":"De Maeseneer","given":"Jan M."}],"issued":{"date-parts":[["2002",4]]}}}],"schema":"https://github.com/citation-style-language/schema/raw/master/csl-citation.json"} </w:instrText>
            </w:r>
            <w:r w:rsidRPr="002631F1">
              <w:rPr>
                <w:rFonts w:ascii="Arial" w:eastAsia="Times New Roman" w:hAnsi="Arial" w:cs="Arial"/>
                <w:sz w:val="16"/>
                <w:szCs w:val="16"/>
                <w:lang w:val="nl-NL" w:eastAsia="ja-JP"/>
              </w:rPr>
              <w:fldChar w:fldCharType="separate"/>
            </w:r>
            <w:r w:rsidRPr="002631F1">
              <w:rPr>
                <w:rFonts w:ascii="Arial" w:hAnsi="Arial" w:cs="Arial"/>
                <w:sz w:val="16"/>
                <w:szCs w:val="16"/>
                <w:vertAlign w:val="superscript"/>
              </w:rPr>
              <w:t>4</w:t>
            </w:r>
            <w:r w:rsidRPr="002631F1">
              <w:rPr>
                <w:rFonts w:ascii="Arial" w:eastAsia="Times New Roman" w:hAnsi="Arial" w:cs="Arial"/>
                <w:sz w:val="16"/>
                <w:szCs w:val="16"/>
                <w:lang w:val="nl-NL" w:eastAsia="ja-JP"/>
              </w:rPr>
              <w:fldChar w:fldCharType="end"/>
            </w:r>
          </w:p>
        </w:tc>
        <w:tc>
          <w:tcPr>
            <w:tcW w:w="850" w:type="dxa"/>
            <w:tcBorders>
              <w:top w:val="nil"/>
              <w:left w:val="nil"/>
              <w:bottom w:val="nil"/>
              <w:right w:val="nil"/>
            </w:tcBorders>
            <w:shd w:val="clear" w:color="auto" w:fill="auto"/>
            <w:noWrap/>
            <w:vAlign w:val="center"/>
          </w:tcPr>
          <w:p w14:paraId="6DB623B5" w14:textId="0109156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2002</w:t>
            </w:r>
          </w:p>
        </w:tc>
        <w:tc>
          <w:tcPr>
            <w:tcW w:w="1276" w:type="dxa"/>
            <w:tcBorders>
              <w:top w:val="nil"/>
              <w:left w:val="nil"/>
              <w:bottom w:val="nil"/>
              <w:right w:val="nil"/>
            </w:tcBorders>
            <w:shd w:val="clear" w:color="auto" w:fill="auto"/>
            <w:noWrap/>
            <w:vAlign w:val="center"/>
          </w:tcPr>
          <w:p w14:paraId="7F84CDF6" w14:textId="6FA939B5"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Belgium</w:t>
            </w:r>
          </w:p>
        </w:tc>
        <w:tc>
          <w:tcPr>
            <w:tcW w:w="567" w:type="dxa"/>
            <w:tcBorders>
              <w:top w:val="nil"/>
              <w:left w:val="nil"/>
              <w:bottom w:val="nil"/>
              <w:right w:val="nil"/>
            </w:tcBorders>
            <w:shd w:val="clear" w:color="auto" w:fill="auto"/>
            <w:noWrap/>
            <w:vAlign w:val="center"/>
          </w:tcPr>
          <w:p w14:paraId="24DE5646" w14:textId="0E09DB7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416</w:t>
            </w:r>
          </w:p>
        </w:tc>
        <w:tc>
          <w:tcPr>
            <w:tcW w:w="1985" w:type="dxa"/>
            <w:tcBorders>
              <w:top w:val="nil"/>
              <w:left w:val="nil"/>
              <w:bottom w:val="nil"/>
              <w:right w:val="nil"/>
            </w:tcBorders>
            <w:vAlign w:val="center"/>
          </w:tcPr>
          <w:p w14:paraId="00A0714F" w14:textId="5F3D7F29"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nil"/>
              <w:right w:val="nil"/>
            </w:tcBorders>
            <w:shd w:val="clear" w:color="auto" w:fill="auto"/>
            <w:vAlign w:val="center"/>
          </w:tcPr>
          <w:p w14:paraId="262787D1" w14:textId="0E35FF6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URTI and PND</w:t>
            </w:r>
          </w:p>
        </w:tc>
        <w:tc>
          <w:tcPr>
            <w:tcW w:w="850" w:type="dxa"/>
            <w:tcBorders>
              <w:top w:val="nil"/>
              <w:left w:val="nil"/>
              <w:bottom w:val="nil"/>
              <w:right w:val="nil"/>
            </w:tcBorders>
            <w:shd w:val="clear" w:color="auto" w:fill="auto"/>
            <w:vAlign w:val="center"/>
          </w:tcPr>
          <w:p w14:paraId="55922588" w14:textId="0DF59FE9"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≥12y</w:t>
            </w:r>
          </w:p>
        </w:tc>
        <w:tc>
          <w:tcPr>
            <w:tcW w:w="1701" w:type="dxa"/>
            <w:tcBorders>
              <w:top w:val="nil"/>
              <w:left w:val="nil"/>
              <w:bottom w:val="nil"/>
              <w:right w:val="nil"/>
            </w:tcBorders>
            <w:shd w:val="clear" w:color="auto" w:fill="auto"/>
            <w:vAlign w:val="center"/>
          </w:tcPr>
          <w:p w14:paraId="16C25A07" w14:textId="237164DB"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10</w:t>
            </w:r>
          </w:p>
        </w:tc>
        <w:tc>
          <w:tcPr>
            <w:tcW w:w="2268" w:type="dxa"/>
            <w:tcBorders>
              <w:top w:val="nil"/>
              <w:left w:val="nil"/>
              <w:bottom w:val="nil"/>
              <w:right w:val="nil"/>
            </w:tcBorders>
            <w:vAlign w:val="center"/>
          </w:tcPr>
          <w:p w14:paraId="0D7911C7" w14:textId="77777777" w:rsid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 xml:space="preserve">Questionnaire, diary, </w:t>
            </w:r>
          </w:p>
          <w:p w14:paraId="39046D13" w14:textId="78ABAD5F"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clinical exam*</w:t>
            </w:r>
          </w:p>
        </w:tc>
      </w:tr>
      <w:tr w:rsidR="002631F1" w:rsidRPr="00EF2B2A" w14:paraId="6B6F21FE"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4A9A78F0" w14:textId="5D05EE6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Bucher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{"citationID":"aNhdGxzp","properties":{"formattedCitation":"\\super 5\\nosupersub{}","plainCitation":"5","noteIndex":0},"citationItems":[{"id":1879,"uris":["http://zotero.org/users/4256853/items/STM2BS7F"],"itemData":{"id":1879,"type":"article-journal","container-title":"Archives of Internal Medicine","DOI":"10.1001/archinte.163.15.1793","ISSN":"0003-9926","issue":"15","journalAbbreviation":"Arch Intern Med","language":"en","page":"1793","source":"DOI.org (Crossref)","title":"Effect of Amoxicillin-Clavulanate in Clinically Diagnosed Acute Rhinosinusitis: A Placebo-Controlled, Double-blind, Randomized Trial in General Practice","title-short":"Effect of Amoxicillin-Clavulanate in Clinically Diagnosed Acute Rhinosinusitis","volume":"163","author":[{"family":"Bucher","given":"Heiner C."}],"issued":{"date-parts":[["2003",8,11]]}}}],"schema":"https://github.com/citation-style-language/schema/raw/master/csl-citation.json"}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5</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231E770A" w14:textId="3A6D191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2003</w:t>
            </w:r>
          </w:p>
        </w:tc>
        <w:tc>
          <w:tcPr>
            <w:tcW w:w="1276" w:type="dxa"/>
            <w:tcBorders>
              <w:top w:val="nil"/>
              <w:left w:val="nil"/>
              <w:bottom w:val="nil"/>
              <w:right w:val="nil"/>
            </w:tcBorders>
            <w:shd w:val="clear" w:color="auto" w:fill="auto"/>
            <w:noWrap/>
            <w:vAlign w:val="center"/>
          </w:tcPr>
          <w:p w14:paraId="62C98B07" w14:textId="08B6B2F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Switzerland</w:t>
            </w:r>
          </w:p>
        </w:tc>
        <w:tc>
          <w:tcPr>
            <w:tcW w:w="567" w:type="dxa"/>
            <w:tcBorders>
              <w:top w:val="nil"/>
              <w:left w:val="nil"/>
              <w:bottom w:val="nil"/>
              <w:right w:val="nil"/>
            </w:tcBorders>
            <w:shd w:val="clear" w:color="auto" w:fill="auto"/>
            <w:noWrap/>
            <w:vAlign w:val="center"/>
          </w:tcPr>
          <w:p w14:paraId="68E787EC" w14:textId="0D90431B"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252</w:t>
            </w:r>
          </w:p>
        </w:tc>
        <w:tc>
          <w:tcPr>
            <w:tcW w:w="1985" w:type="dxa"/>
            <w:tcBorders>
              <w:top w:val="nil"/>
              <w:left w:val="nil"/>
              <w:bottom w:val="nil"/>
              <w:right w:val="nil"/>
            </w:tcBorders>
            <w:vAlign w:val="center"/>
          </w:tcPr>
          <w:p w14:paraId="155656A8" w14:textId="053B5AF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 clavulanate</w:t>
            </w:r>
          </w:p>
        </w:tc>
        <w:tc>
          <w:tcPr>
            <w:tcW w:w="4961" w:type="dxa"/>
            <w:tcBorders>
              <w:top w:val="nil"/>
              <w:left w:val="nil"/>
              <w:bottom w:val="nil"/>
              <w:right w:val="nil"/>
            </w:tcBorders>
            <w:shd w:val="clear" w:color="auto" w:fill="auto"/>
            <w:vAlign w:val="center"/>
          </w:tcPr>
          <w:p w14:paraId="2C47306B" w14:textId="3D54EA80"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PND and frontal or maxillary pain</w:t>
            </w:r>
          </w:p>
        </w:tc>
        <w:tc>
          <w:tcPr>
            <w:tcW w:w="850" w:type="dxa"/>
            <w:tcBorders>
              <w:top w:val="nil"/>
              <w:left w:val="nil"/>
              <w:bottom w:val="nil"/>
              <w:right w:val="nil"/>
            </w:tcBorders>
            <w:shd w:val="clear" w:color="auto" w:fill="auto"/>
            <w:vAlign w:val="center"/>
          </w:tcPr>
          <w:p w14:paraId="421933FD" w14:textId="4E08848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14CB449A" w14:textId="3F63689F"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14</w:t>
            </w:r>
          </w:p>
        </w:tc>
        <w:tc>
          <w:tcPr>
            <w:tcW w:w="2268" w:type="dxa"/>
            <w:tcBorders>
              <w:top w:val="nil"/>
              <w:left w:val="nil"/>
              <w:bottom w:val="nil"/>
              <w:right w:val="nil"/>
            </w:tcBorders>
            <w:vAlign w:val="center"/>
          </w:tcPr>
          <w:p w14:paraId="55139605" w14:textId="63B16976"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Telephone</w:t>
            </w:r>
          </w:p>
        </w:tc>
      </w:tr>
      <w:tr w:rsidR="002631F1" w:rsidRPr="00EF2B2A" w14:paraId="33EA6894"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1F87F2A8" w14:textId="66830E64" w:rsidR="00B33B0D" w:rsidRPr="002631F1" w:rsidRDefault="00B33B0D" w:rsidP="00DD054D">
            <w:pPr>
              <w:rPr>
                <w:rFonts w:ascii="Arial" w:eastAsia="Times New Roman" w:hAnsi="Arial" w:cs="Arial"/>
                <w:sz w:val="16"/>
                <w:szCs w:val="16"/>
                <w:lang w:val="en-GB" w:eastAsia="ja-JP"/>
              </w:rPr>
            </w:pPr>
            <w:proofErr w:type="spellStart"/>
            <w:r w:rsidRPr="002631F1">
              <w:rPr>
                <w:rFonts w:ascii="Arial" w:eastAsia="Times New Roman" w:hAnsi="Arial" w:cs="Arial"/>
                <w:sz w:val="16"/>
                <w:szCs w:val="16"/>
                <w:lang w:val="en-GB" w:eastAsia="ja-JP"/>
              </w:rPr>
              <w:t>Varonen</w:t>
            </w:r>
            <w:proofErr w:type="spellEnd"/>
            <w:r w:rsidRPr="002631F1">
              <w:rPr>
                <w:rFonts w:ascii="Arial" w:eastAsia="Times New Roman" w:hAnsi="Arial" w:cs="Arial"/>
                <w:sz w:val="16"/>
                <w:szCs w:val="16"/>
                <w:lang w:val="en-GB" w:eastAsia="ja-JP"/>
              </w:rPr>
              <w:t xml:space="preserve">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{"citationID":"V8ChVYES","properties":{"formattedCitation":"\\super 6\\nosupersub{}","plainCitation":"6","noteIndex":0},"citationItems":[{"id":1888,"uris":["http://zotero.org/users/4256853/items/9Z2YIWGZ"],"itemData":{"id":1888,"type":"article-journal","abstract":"Objecti7es – To compare antibiotics and placebo in patients with clinically diagnosed acute maxillary sinusitis (AMS). To study whether sinus ultrasound examination would help to detect those patients who beneﬁt from antibiotic therapy. Design – A double-blind, randomised, placebo-controlled multicentre trial. Setting – Nine primary care sites in Finland. Subjects – 150 adult patients (mean age 39.7 years) with a clinical diagnosis of sinusitis. Inter7ention – Antibiotics (amoxicillin 750 mg × 2, doxycycline 100 mg×2 or penicillin V 1500 mg×2) or placebo twice daily for 7 days; all patients were examined with sinus ultrasound after randomisation. Main outcome measure – Clinical success (patients’ report of recovery) in telephone interview at 2 weeks. Results – A total of 146 patients completed the 2-week follow-up. Patients receiving antibiotics achieved a slightly higher rate of clinical success than patients receiving placebo (80% vs 66%; p = 0.068). Conclusions – Antibiotics hasten symptom relief in AMS. Yet many patients recover in 2 weeks without antimicrobial treatment. Only half of patients with a clinical diagnosis of AMS have sinusitis in ultrasound examination.","container-title":"Scandinavian Journal of Primary Health Care","DOI":"10.1080/02813430310001743","ISSN":"0281-3432, 1502-7724","issue":"2","journalAbbreviation":"Scandinavian Journal of Primary Health Care","language":"en","page":"121-126","source":"DOI.org (Crossref)","title":"Treatment of acute rhinosinusitis diagnosed by clinical criteria or ultrasound in primary care","volume":"21","author":[{"family":"Varonen","given":"Helena"},{"family":"Kunnamo","given":"Ilkka"},{"family":"Savolainen","given":"Seppo"},{"family":"Mäkelä","given":"Marjukka"},{"family":"Revonta","given":"Matti"},{"family":"Ruotsalainen","given":"Jarkko"},{"family":"Malmberg","given":"Henrik"}],"issued":{"date-parts":[["2003",1]]}}}],"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6</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3D74E196" w14:textId="4FDDA0F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2003</w:t>
            </w:r>
          </w:p>
        </w:tc>
        <w:tc>
          <w:tcPr>
            <w:tcW w:w="1276" w:type="dxa"/>
            <w:tcBorders>
              <w:top w:val="nil"/>
              <w:left w:val="nil"/>
              <w:bottom w:val="nil"/>
              <w:right w:val="nil"/>
            </w:tcBorders>
            <w:shd w:val="clear" w:color="auto" w:fill="auto"/>
            <w:noWrap/>
            <w:vAlign w:val="center"/>
          </w:tcPr>
          <w:p w14:paraId="47FF0711" w14:textId="145C3C4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Finland</w:t>
            </w:r>
          </w:p>
        </w:tc>
        <w:tc>
          <w:tcPr>
            <w:tcW w:w="567" w:type="dxa"/>
            <w:tcBorders>
              <w:top w:val="nil"/>
              <w:left w:val="nil"/>
              <w:bottom w:val="nil"/>
              <w:right w:val="nil"/>
            </w:tcBorders>
            <w:shd w:val="clear" w:color="auto" w:fill="auto"/>
            <w:noWrap/>
            <w:vAlign w:val="center"/>
          </w:tcPr>
          <w:p w14:paraId="1DBEED45" w14:textId="6AC74C5A"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150</w:t>
            </w:r>
          </w:p>
        </w:tc>
        <w:tc>
          <w:tcPr>
            <w:tcW w:w="1985" w:type="dxa"/>
            <w:tcBorders>
              <w:top w:val="nil"/>
              <w:left w:val="nil"/>
              <w:bottom w:val="nil"/>
              <w:right w:val="nil"/>
            </w:tcBorders>
            <w:vAlign w:val="center"/>
          </w:tcPr>
          <w:p w14:paraId="7A1DC908" w14:textId="77777777"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 phenoxymethylpenicillin,</w:t>
            </w:r>
          </w:p>
          <w:p w14:paraId="40A13E97" w14:textId="63B63A34"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or doxycycline</w:t>
            </w:r>
          </w:p>
        </w:tc>
        <w:tc>
          <w:tcPr>
            <w:tcW w:w="4961" w:type="dxa"/>
            <w:tcBorders>
              <w:top w:val="nil"/>
              <w:left w:val="nil"/>
              <w:bottom w:val="nil"/>
              <w:right w:val="nil"/>
            </w:tcBorders>
            <w:shd w:val="clear" w:color="auto" w:fill="auto"/>
            <w:vAlign w:val="center"/>
          </w:tcPr>
          <w:p w14:paraId="04EB0E7C" w14:textId="033968D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Clinical diagnosis of acute maxillary sinusitis</w:t>
            </w:r>
          </w:p>
        </w:tc>
        <w:tc>
          <w:tcPr>
            <w:tcW w:w="850" w:type="dxa"/>
            <w:tcBorders>
              <w:top w:val="nil"/>
              <w:left w:val="nil"/>
              <w:bottom w:val="nil"/>
              <w:right w:val="nil"/>
            </w:tcBorders>
            <w:shd w:val="clear" w:color="auto" w:fill="auto"/>
            <w:vAlign w:val="center"/>
          </w:tcPr>
          <w:p w14:paraId="4897668A" w14:textId="5212DEE8"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50DEF463" w14:textId="2827BB92"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14</w:t>
            </w:r>
          </w:p>
        </w:tc>
        <w:tc>
          <w:tcPr>
            <w:tcW w:w="2268" w:type="dxa"/>
            <w:tcBorders>
              <w:top w:val="nil"/>
              <w:left w:val="nil"/>
              <w:bottom w:val="nil"/>
              <w:right w:val="nil"/>
            </w:tcBorders>
            <w:vAlign w:val="center"/>
          </w:tcPr>
          <w:p w14:paraId="145249EB" w14:textId="17539281"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Telephone</w:t>
            </w:r>
          </w:p>
        </w:tc>
      </w:tr>
      <w:tr w:rsidR="002631F1" w:rsidRPr="00EF2B2A" w14:paraId="1F20CF87"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47876296" w14:textId="4970859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Meltzer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{"citationID":"DUxbIfnz","properties":{"formattedCitation":"\\super 7\\nosupersub{}","plainCitation":"7","noteIndex":0},"citationItems":[{"id":1870,"uris":["http://zotero.org/users/4256853/items/29I4EJ9G"],"itemData":{"id":1870,"type":"article-journal","abstract":"Background: Intranasal corticosteroids used with antibiotics are known to improve rhinosinusitis symptoms compared with antibiotic therapy alone. However, the efﬁcacy of intranasal corticosteroid monotherapy for acute, uncomplicated rhinosinusitis is not established.\nObjectives: To evaluate efﬁcacy and safety of mometasone furoate nasal spray (MFNS) versus amoxicillin and placebo in patients with acute, uncomplicated rhinosinusitis.\nMethods: In this double-blind, double-dummy trial, subjects ($12 years; N 5 981) were randomized to MFNS 200 mg once daily or twice daily for 15 days, amoxicillin 500 mg 3 times daily for 10 days, or respective placebo. Follow-up was 14 days. The primary efﬁcacy endpoint was mean AM/PM major symptom score over the treatment phase. Secondary efﬁcacy endpoints included total symptom score. Safety assessments included disease recurrence during follow-up and adverse event monitoring.\nResults: Mometasone furoate nasal spray 200 mg twice daily was signiﬁcantly superior to placebo (P &lt; .001) and amoxicillin (P 5 .002) at improving major symptom score. Starting on day 2, MFNS 200 mg twice daily improved total symptom score throughout treatment versus amoxicillin (P 5 .012) and placebo (P &lt; .001). Global response to treatment was signiﬁcantly greater with MFNS 200 mg twice daily versus amoxicillin (P 5 .013) and placebo (P 5 .001). Although signiﬁcantly superior to placebo, MFNS 200 mg once daily was not superior to amoxicillin for the primary or secondary efﬁcacy endpoints. All treatments were well tolerated with a similar incidence of adverse events.\nConclusion: In patients with acute, uncomplicated rhinosinusitis, MFNS 200 mg twice daily produced signiﬁcant symptom improvements versus amoxicillin and placebo, without predisposing the patient to disease recurrence or bacterial infection. (J Allergy Clin Immunol 2005;116: 1289-95.)","container-title":"Journal of Allergy and Clinical Immunology","DOI":"10.1016/j.jaci.2005.08.044","ISSN":"00916749","issue":"6","journalAbbreviation":"Journal of Allergy and Clinical Immunology","language":"en","page":"1289-1295","source":"DOI.org (Crossref)","title":"Treating acute rhinosinusitis: Comparing efficacy and safety of mometasone furoate nasal spray, amoxicillin, and placebo","title-short":"Treating acute rhinosinusitis","volume":"116","author":[{"family":"Meltzer","given":"E"},{"family":"Bachert","given":"C"},{"family":"Staudinger","given":"H"}],"issued":{"date-parts":[["2005",12]]}}}],"schema":"https://github.com/citation-style-language/schema/raw/master/csl-citation.json"}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7</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2FDE026A" w14:textId="4D27C950"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2005</w:t>
            </w:r>
          </w:p>
        </w:tc>
        <w:tc>
          <w:tcPr>
            <w:tcW w:w="1276" w:type="dxa"/>
            <w:tcBorders>
              <w:top w:val="nil"/>
              <w:left w:val="nil"/>
              <w:bottom w:val="nil"/>
              <w:right w:val="nil"/>
            </w:tcBorders>
            <w:shd w:val="clear" w:color="auto" w:fill="auto"/>
            <w:noWrap/>
            <w:vAlign w:val="center"/>
          </w:tcPr>
          <w:p w14:paraId="730F61E3" w14:textId="0D61812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International</w:t>
            </w:r>
          </w:p>
        </w:tc>
        <w:tc>
          <w:tcPr>
            <w:tcW w:w="567" w:type="dxa"/>
            <w:tcBorders>
              <w:top w:val="nil"/>
              <w:left w:val="nil"/>
              <w:bottom w:val="nil"/>
              <w:right w:val="nil"/>
            </w:tcBorders>
            <w:shd w:val="clear" w:color="auto" w:fill="auto"/>
            <w:noWrap/>
            <w:vAlign w:val="center"/>
          </w:tcPr>
          <w:p w14:paraId="302B4950" w14:textId="1756BB0F"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503</w:t>
            </w:r>
          </w:p>
        </w:tc>
        <w:tc>
          <w:tcPr>
            <w:tcW w:w="1985" w:type="dxa"/>
            <w:tcBorders>
              <w:top w:val="nil"/>
              <w:left w:val="nil"/>
              <w:bottom w:val="nil"/>
              <w:right w:val="nil"/>
            </w:tcBorders>
            <w:vAlign w:val="center"/>
          </w:tcPr>
          <w:p w14:paraId="07A841AE" w14:textId="4B34BDA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nil"/>
              <w:right w:val="nil"/>
            </w:tcBorders>
            <w:shd w:val="clear" w:color="auto" w:fill="auto"/>
            <w:vAlign w:val="center"/>
          </w:tcPr>
          <w:p w14:paraId="5CEC6BDA" w14:textId="5D722E84" w:rsidR="00B33B0D" w:rsidRPr="002631F1" w:rsidRDefault="00B33B0D" w:rsidP="002631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Moderate symptom score (PND, postnasal drip,</w:t>
            </w:r>
            <w:r w:rsidR="002631F1">
              <w:rPr>
                <w:rFonts w:ascii="Arial" w:eastAsia="Times New Roman" w:hAnsi="Arial" w:cs="Arial"/>
                <w:sz w:val="16"/>
                <w:szCs w:val="16"/>
                <w:lang w:val="en-GB" w:eastAsia="ja-JP"/>
              </w:rPr>
              <w:t xml:space="preserve"> </w:t>
            </w:r>
            <w:r w:rsidRPr="002631F1">
              <w:rPr>
                <w:rFonts w:ascii="Arial" w:eastAsia="Times New Roman" w:hAnsi="Arial" w:cs="Arial"/>
                <w:sz w:val="16"/>
                <w:szCs w:val="16"/>
                <w:lang w:val="en-GB" w:eastAsia="ja-JP"/>
              </w:rPr>
              <w:t>nasal congestion, sinus headache, facial pain)</w:t>
            </w:r>
          </w:p>
        </w:tc>
        <w:tc>
          <w:tcPr>
            <w:tcW w:w="850" w:type="dxa"/>
            <w:tcBorders>
              <w:top w:val="nil"/>
              <w:left w:val="nil"/>
              <w:bottom w:val="nil"/>
              <w:right w:val="nil"/>
            </w:tcBorders>
            <w:shd w:val="clear" w:color="auto" w:fill="auto"/>
            <w:vAlign w:val="center"/>
          </w:tcPr>
          <w:p w14:paraId="74F27A83" w14:textId="7B8E835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≥12y</w:t>
            </w:r>
          </w:p>
        </w:tc>
        <w:tc>
          <w:tcPr>
            <w:tcW w:w="1701" w:type="dxa"/>
            <w:tcBorders>
              <w:top w:val="nil"/>
              <w:left w:val="nil"/>
              <w:bottom w:val="nil"/>
              <w:right w:val="nil"/>
            </w:tcBorders>
            <w:shd w:val="clear" w:color="auto" w:fill="auto"/>
            <w:vAlign w:val="center"/>
          </w:tcPr>
          <w:p w14:paraId="263AD44A" w14:textId="0BA21EE3"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w:t>
            </w:r>
          </w:p>
        </w:tc>
        <w:tc>
          <w:tcPr>
            <w:tcW w:w="2268" w:type="dxa"/>
            <w:tcBorders>
              <w:top w:val="nil"/>
              <w:left w:val="nil"/>
              <w:bottom w:val="nil"/>
              <w:right w:val="nil"/>
            </w:tcBorders>
            <w:vAlign w:val="center"/>
          </w:tcPr>
          <w:p w14:paraId="39EEF459" w14:textId="6587A0A3"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r w:rsidR="002631F1" w:rsidRPr="00EF2B2A" w14:paraId="470D75BD" w14:textId="77777777" w:rsidTr="002631F1">
        <w:trPr>
          <w:cantSplit/>
          <w:trHeight w:hRule="exact" w:val="737"/>
        </w:trPr>
        <w:tc>
          <w:tcPr>
            <w:tcW w:w="1985" w:type="dxa"/>
            <w:tcBorders>
              <w:top w:val="nil"/>
              <w:left w:val="nil"/>
              <w:bottom w:val="nil"/>
              <w:right w:val="nil"/>
            </w:tcBorders>
            <w:shd w:val="clear" w:color="auto" w:fill="auto"/>
            <w:noWrap/>
            <w:vAlign w:val="center"/>
          </w:tcPr>
          <w:p w14:paraId="621AE17D" w14:textId="2A1CC65E"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Merenstein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{"citationID":"3USeurZ8","properties":{"formattedCitation":"\\super 8\\nosupersub{}","plainCitation":"8","noteIndex":0},"citationItems":[{"id":1889,"uris":["http://zotero.org/users/4256853/items/342QUPQG"],"itemData":{"id":1889,"type":"article-journal","abstract":"BACKGROUND: Sinusitis is the fifth most common reason for patients to visit primary care physicians, yet clinical outcomes relevant to patients are seldom studied.\nOBJECTIVE: To determine whether patients with purulent rhinitis, \"sinusitis-type symptoms,\" improved with antibiotics. Second, to examine a clinical prediction rule to provide preliminary validation data.\nMETHODS: Prospective clinical trial, with double-blinded placebo controlled randomization. The setting was a suburb of Washington, DC, from Oct 1, 2001, to March 31, 2003. All participants were 18 years or older, presenting to a family practice clinic with a complaint of sinusitis and with pus in the nasal cavity, facial pressure, or nasal discharge lasting longer than 7 days. The main outcome measures were resolution of symptoms within a 14-day follow-up period and the time to improvement (days).\nRESULTS: After exclusion criteria, 135 patients were randomized to either placebo (n=68) or amoxicillin (n=67) for 10 days. Intention-to-treat analyses showed that 32 (48%) of the amoxicillin group vs 25 (37%) of the placebo group (P=.26) showed complete improvement by the end of the 2-week follow-up period (relative risk=1.3; 95% confidence interval [CI], 0.87-1.94]). Although the rates of improvement were not statistically significantly different at the end of 2 weeks, the amoxicillin group improved significantly earlier, in the course of treatment, a median of 8 vs 12 days, than did the placebo group (P=.039).\nCONCLUSION: For most patients with sinusitis-type complaints, no improvement was seen with anti-biotics over placebo. For those who did improve, data suggested there is a subgroup of patients who may benefit from antibiotics.","container-title":"The Journal of Family Practice","ISSN":"0094-3509","issue":"2","journalAbbreviation":"J Fam Pract","language":"eng","note":"PMID: 15689289","page":"144-151","source":"PubMed","title":"Are antibiotics beneficial for patients with sinusitis complaints? A randomized double-blind clinical trial","title-short":"Are antibiotics beneficial for patients with sinusitis complaints?","volume":"54","author":[{"family":"Merenstein","given":"Dan"},{"family":"Whittaker","given":"Carl"},{"family":"Chadwell","given":"Tonya"},{"family":"Wegner","given":"Brian"},{"family":"D'Amico","given":"Frank"}],"issued":{"date-parts":[["2005",2]]}}}],"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8</w:t>
            </w:r>
            <w:r w:rsidRPr="002631F1">
              <w:rPr>
                <w:rFonts w:ascii="Arial" w:eastAsia="Times New Roman" w:hAnsi="Arial" w:cs="Arial"/>
                <w:sz w:val="16"/>
                <w:szCs w:val="16"/>
                <w:lang w:val="en-GB" w:eastAsia="ja-JP"/>
              </w:rPr>
              <w:fldChar w:fldCharType="end"/>
            </w:r>
          </w:p>
        </w:tc>
        <w:tc>
          <w:tcPr>
            <w:tcW w:w="850" w:type="dxa"/>
            <w:tcBorders>
              <w:top w:val="nil"/>
              <w:left w:val="nil"/>
              <w:bottom w:val="nil"/>
              <w:right w:val="nil"/>
            </w:tcBorders>
            <w:shd w:val="clear" w:color="auto" w:fill="auto"/>
            <w:noWrap/>
            <w:vAlign w:val="center"/>
          </w:tcPr>
          <w:p w14:paraId="3C495B64" w14:textId="7A97B240"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2005</w:t>
            </w:r>
          </w:p>
        </w:tc>
        <w:tc>
          <w:tcPr>
            <w:tcW w:w="1276" w:type="dxa"/>
            <w:tcBorders>
              <w:top w:val="nil"/>
              <w:left w:val="nil"/>
              <w:bottom w:val="nil"/>
              <w:right w:val="nil"/>
            </w:tcBorders>
            <w:shd w:val="clear" w:color="auto" w:fill="auto"/>
            <w:noWrap/>
            <w:vAlign w:val="center"/>
          </w:tcPr>
          <w:p w14:paraId="6543E324" w14:textId="59B4F74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USA</w:t>
            </w:r>
          </w:p>
        </w:tc>
        <w:tc>
          <w:tcPr>
            <w:tcW w:w="567" w:type="dxa"/>
            <w:tcBorders>
              <w:top w:val="nil"/>
              <w:left w:val="nil"/>
              <w:bottom w:val="nil"/>
              <w:right w:val="nil"/>
            </w:tcBorders>
            <w:shd w:val="clear" w:color="auto" w:fill="auto"/>
            <w:noWrap/>
            <w:vAlign w:val="center"/>
          </w:tcPr>
          <w:p w14:paraId="786DD7C8" w14:textId="61F49CB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135</w:t>
            </w:r>
          </w:p>
        </w:tc>
        <w:tc>
          <w:tcPr>
            <w:tcW w:w="1985" w:type="dxa"/>
            <w:tcBorders>
              <w:top w:val="nil"/>
              <w:left w:val="nil"/>
              <w:bottom w:val="nil"/>
              <w:right w:val="nil"/>
            </w:tcBorders>
            <w:vAlign w:val="center"/>
          </w:tcPr>
          <w:p w14:paraId="28FC0F97" w14:textId="2B8D6AD2"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nil"/>
              <w:right w:val="nil"/>
            </w:tcBorders>
            <w:shd w:val="clear" w:color="auto" w:fill="auto"/>
            <w:vAlign w:val="center"/>
          </w:tcPr>
          <w:p w14:paraId="68EED81D" w14:textId="4D98A093" w:rsidR="00B33B0D" w:rsidRPr="002631F1" w:rsidRDefault="00B33B0D" w:rsidP="002631F1">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Symptoms for least 7 days and PND or pus in</w:t>
            </w:r>
            <w:r w:rsidR="002631F1">
              <w:rPr>
                <w:rFonts w:ascii="Arial" w:eastAsia="Times New Roman" w:hAnsi="Arial" w:cs="Arial"/>
                <w:sz w:val="16"/>
                <w:szCs w:val="16"/>
                <w:lang w:val="en-GB" w:eastAsia="ja-JP"/>
              </w:rPr>
              <w:t xml:space="preserve"> </w:t>
            </w:r>
            <w:r w:rsidRPr="002631F1">
              <w:rPr>
                <w:rFonts w:ascii="Arial" w:eastAsia="Times New Roman" w:hAnsi="Arial" w:cs="Arial"/>
                <w:sz w:val="16"/>
                <w:szCs w:val="16"/>
                <w:lang w:val="en-GB" w:eastAsia="ja-JP"/>
              </w:rPr>
              <w:t>nasal cavity or unilateral facial pain</w:t>
            </w:r>
          </w:p>
        </w:tc>
        <w:tc>
          <w:tcPr>
            <w:tcW w:w="850" w:type="dxa"/>
            <w:tcBorders>
              <w:top w:val="nil"/>
              <w:left w:val="nil"/>
              <w:bottom w:val="nil"/>
              <w:right w:val="nil"/>
            </w:tcBorders>
            <w:shd w:val="clear" w:color="auto" w:fill="auto"/>
            <w:vAlign w:val="center"/>
          </w:tcPr>
          <w:p w14:paraId="2DE5BC95" w14:textId="39C9AA08"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≥18y</w:t>
            </w:r>
          </w:p>
        </w:tc>
        <w:tc>
          <w:tcPr>
            <w:tcW w:w="1701" w:type="dxa"/>
            <w:tcBorders>
              <w:top w:val="nil"/>
              <w:left w:val="nil"/>
              <w:bottom w:val="nil"/>
              <w:right w:val="nil"/>
            </w:tcBorders>
            <w:shd w:val="clear" w:color="auto" w:fill="auto"/>
            <w:vAlign w:val="center"/>
          </w:tcPr>
          <w:p w14:paraId="1866B5AF" w14:textId="39214C78"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14</w:t>
            </w:r>
          </w:p>
        </w:tc>
        <w:tc>
          <w:tcPr>
            <w:tcW w:w="2268" w:type="dxa"/>
            <w:tcBorders>
              <w:top w:val="nil"/>
              <w:left w:val="nil"/>
              <w:bottom w:val="nil"/>
              <w:right w:val="nil"/>
            </w:tcBorders>
            <w:vAlign w:val="center"/>
          </w:tcPr>
          <w:p w14:paraId="3754B0C0" w14:textId="4D7F59E8"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Telephone</w:t>
            </w:r>
          </w:p>
        </w:tc>
      </w:tr>
      <w:tr w:rsidR="002631F1" w:rsidRPr="00EF2B2A" w14:paraId="2BAF1D16" w14:textId="77777777" w:rsidTr="002631F1">
        <w:trPr>
          <w:cantSplit/>
          <w:trHeight w:hRule="exact" w:val="737"/>
        </w:trPr>
        <w:tc>
          <w:tcPr>
            <w:tcW w:w="1985" w:type="dxa"/>
            <w:tcBorders>
              <w:top w:val="nil"/>
              <w:left w:val="nil"/>
              <w:right w:val="nil"/>
            </w:tcBorders>
            <w:shd w:val="clear" w:color="auto" w:fill="auto"/>
            <w:noWrap/>
            <w:vAlign w:val="center"/>
          </w:tcPr>
          <w:p w14:paraId="2B9D3C04" w14:textId="03FB42A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Williamson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{"citationID":"TZS9Hn0v","properties":{"formattedCitation":"\\super 9\\nosupersub{}","plainCitation":"9","noteIndex":0},"citationItems":[{"id":1891,"uris":["http://zotero.org/users/4256853/items/AVCQZXJ7"],"itemData":{"id":1891,"type":"article-journal","container-title":"JAMA","DOI":"10.1001/jama.298.21.2487","ISSN":"0098-7484","issue":"21","journalAbbreviation":"JAMA","language":"en","page":"2487","source":"DOI.org (Crossref)","title":"Antibiotics and Topical Nasal Steroid for Treatment of Acute Maxillary Sinusitis: A Randomized Controlled Trial","title-short":"Antibiotics and Topical Nasal Steroid for Treatment of Acute Maxillary Sinusitis","volume":"298","author":[{"family":"Williamson","given":"Ian G."},{"family":"Rumsby","given":"Kate"},{"family":"Benge","given":"Sarah"},{"family":"Moore","given":"Michael"},{"family":"Smith","given":"Peter W."},{"family":"Cross","given":"Martine"},{"family":"Little","given":"Paul"}],"issued":{"date-parts":[["2007",12,5]]}}}],"schema":"https://github.com/citation-style-language/schema/raw/master/csl-citation.json"}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9</w:t>
            </w:r>
            <w:r w:rsidRPr="002631F1">
              <w:rPr>
                <w:rFonts w:ascii="Arial" w:eastAsia="Times New Roman" w:hAnsi="Arial" w:cs="Arial"/>
                <w:sz w:val="16"/>
                <w:szCs w:val="16"/>
                <w:lang w:val="en-GB" w:eastAsia="ja-JP"/>
              </w:rPr>
              <w:fldChar w:fldCharType="end"/>
            </w:r>
          </w:p>
        </w:tc>
        <w:tc>
          <w:tcPr>
            <w:tcW w:w="850" w:type="dxa"/>
            <w:tcBorders>
              <w:top w:val="nil"/>
              <w:left w:val="nil"/>
              <w:right w:val="nil"/>
            </w:tcBorders>
            <w:shd w:val="clear" w:color="auto" w:fill="auto"/>
            <w:noWrap/>
            <w:vAlign w:val="center"/>
          </w:tcPr>
          <w:p w14:paraId="4A141E40" w14:textId="79744F7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2007</w:t>
            </w:r>
          </w:p>
        </w:tc>
        <w:tc>
          <w:tcPr>
            <w:tcW w:w="1276" w:type="dxa"/>
            <w:tcBorders>
              <w:top w:val="nil"/>
              <w:left w:val="nil"/>
              <w:right w:val="nil"/>
            </w:tcBorders>
            <w:shd w:val="clear" w:color="auto" w:fill="auto"/>
            <w:noWrap/>
            <w:vAlign w:val="center"/>
          </w:tcPr>
          <w:p w14:paraId="00D94AF4" w14:textId="2BFEAEF6"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UK</w:t>
            </w:r>
          </w:p>
        </w:tc>
        <w:tc>
          <w:tcPr>
            <w:tcW w:w="567" w:type="dxa"/>
            <w:tcBorders>
              <w:top w:val="nil"/>
              <w:left w:val="nil"/>
              <w:right w:val="nil"/>
            </w:tcBorders>
            <w:shd w:val="clear" w:color="auto" w:fill="auto"/>
            <w:noWrap/>
            <w:vAlign w:val="center"/>
          </w:tcPr>
          <w:p w14:paraId="2B1D33FB" w14:textId="324CF6F9"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240</w:t>
            </w:r>
          </w:p>
        </w:tc>
        <w:tc>
          <w:tcPr>
            <w:tcW w:w="1985" w:type="dxa"/>
            <w:tcBorders>
              <w:top w:val="nil"/>
              <w:left w:val="nil"/>
              <w:right w:val="nil"/>
            </w:tcBorders>
            <w:vAlign w:val="center"/>
          </w:tcPr>
          <w:p w14:paraId="1A5FE6A6" w14:textId="06F976B7"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right w:val="nil"/>
            </w:tcBorders>
            <w:shd w:val="clear" w:color="auto" w:fill="auto"/>
            <w:vAlign w:val="center"/>
          </w:tcPr>
          <w:p w14:paraId="6C2031B3" w14:textId="7A00AB59"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At least two: PND, unilateral face pain, pus in nasal cavity</w:t>
            </w:r>
          </w:p>
        </w:tc>
        <w:tc>
          <w:tcPr>
            <w:tcW w:w="850" w:type="dxa"/>
            <w:tcBorders>
              <w:top w:val="nil"/>
              <w:left w:val="nil"/>
              <w:right w:val="nil"/>
            </w:tcBorders>
            <w:shd w:val="clear" w:color="auto" w:fill="auto"/>
            <w:vAlign w:val="center"/>
          </w:tcPr>
          <w:p w14:paraId="2A1F9BD9" w14:textId="5ADB8F15"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≥16y</w:t>
            </w:r>
          </w:p>
        </w:tc>
        <w:tc>
          <w:tcPr>
            <w:tcW w:w="1701" w:type="dxa"/>
            <w:tcBorders>
              <w:top w:val="nil"/>
              <w:left w:val="nil"/>
              <w:right w:val="nil"/>
            </w:tcBorders>
            <w:shd w:val="clear" w:color="auto" w:fill="auto"/>
            <w:vAlign w:val="center"/>
          </w:tcPr>
          <w:p w14:paraId="41E70767" w14:textId="5F1ED2AB"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10</w:t>
            </w:r>
          </w:p>
        </w:tc>
        <w:tc>
          <w:tcPr>
            <w:tcW w:w="2268" w:type="dxa"/>
            <w:tcBorders>
              <w:top w:val="nil"/>
              <w:left w:val="nil"/>
              <w:right w:val="nil"/>
            </w:tcBorders>
            <w:vAlign w:val="center"/>
          </w:tcPr>
          <w:p w14:paraId="5713BFBA" w14:textId="3C84E24E"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r w:rsidR="002631F1" w:rsidRPr="00EF2B2A" w14:paraId="79546A5D" w14:textId="77777777" w:rsidTr="002631F1">
        <w:trPr>
          <w:cantSplit/>
          <w:trHeight w:hRule="exact" w:val="737"/>
        </w:trPr>
        <w:tc>
          <w:tcPr>
            <w:tcW w:w="1985" w:type="dxa"/>
            <w:tcBorders>
              <w:top w:val="nil"/>
              <w:left w:val="nil"/>
              <w:bottom w:val="single" w:sz="4" w:space="0" w:color="auto"/>
              <w:right w:val="nil"/>
            </w:tcBorders>
            <w:shd w:val="clear" w:color="auto" w:fill="auto"/>
            <w:noWrap/>
            <w:vAlign w:val="center"/>
          </w:tcPr>
          <w:p w14:paraId="5DE2DDB5" w14:textId="7C48E4DA"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Schering-Plough et al.</w:t>
            </w:r>
            <w:r w:rsidRPr="002631F1">
              <w:rPr>
                <w:rFonts w:ascii="Arial" w:eastAsia="Times New Roman" w:hAnsi="Arial" w:cs="Arial"/>
                <w:sz w:val="16"/>
                <w:szCs w:val="16"/>
                <w:lang w:val="en-GB" w:eastAsia="ja-JP"/>
              </w:rPr>
              <w:fldChar w:fldCharType="begin"/>
            </w:r>
            <w:r w:rsidR="00A80A2C">
              <w:rPr>
                <w:rFonts w:ascii="Arial" w:eastAsia="Times New Roman" w:hAnsi="Arial" w:cs="Arial"/>
                <w:sz w:val="16"/>
                <w:szCs w:val="16"/>
                <w:lang w:val="en-GB" w:eastAsia="ja-JP"/>
              </w:rPr>
              <w:instrText xml:space="preserve"> ADDIN ZOTERO_ITEM CSL_CITATION {"citationID":"46n4BJC8","properties":{"formattedCitation":"\\super 10\\nosupersub{}","plainCitation":"10","noteIndex":0},"citationItems":[{"id":1896,"uris":["http://zotero.org/users/4256853/items/F427GMU8"],"itemData":{"id":1896,"type":"report","event-place":"Kenilworth","publisher":"Schering-Plough Research Institute,","publisher-place":"Kenilworth","title":"Efficacy and Safety of 200 mcg QD or 200 mcg BID mometasone fuorate (MFNS) vs amoxicillin vs placebo as primary treatment of subjects with acute rhinosinusitis (protocol P02692)","author":[{"literal":"Schering-Plough Research Institute"}],"issued":{"date-parts":[["2003"]]}}}],"schema":"https://github.com/citation-style-language/schema/raw/master/csl-citation.json"} </w:instrText>
            </w:r>
            <w:r w:rsidRPr="002631F1">
              <w:rPr>
                <w:rFonts w:ascii="Arial" w:eastAsia="Times New Roman" w:hAnsi="Arial" w:cs="Arial"/>
                <w:sz w:val="16"/>
                <w:szCs w:val="16"/>
                <w:lang w:val="en-GB" w:eastAsia="ja-JP"/>
              </w:rPr>
              <w:fldChar w:fldCharType="separate"/>
            </w:r>
            <w:r w:rsidRPr="002631F1">
              <w:rPr>
                <w:rFonts w:ascii="Arial" w:hAnsi="Arial" w:cs="Arial"/>
                <w:sz w:val="16"/>
                <w:szCs w:val="16"/>
                <w:vertAlign w:val="superscript"/>
              </w:rPr>
              <w:t>10</w:t>
            </w:r>
            <w:r w:rsidRPr="002631F1">
              <w:rPr>
                <w:rFonts w:ascii="Arial" w:eastAsia="Times New Roman" w:hAnsi="Arial" w:cs="Arial"/>
                <w:sz w:val="16"/>
                <w:szCs w:val="16"/>
                <w:lang w:val="en-GB" w:eastAsia="ja-JP"/>
              </w:rPr>
              <w:fldChar w:fldCharType="end"/>
            </w:r>
          </w:p>
        </w:tc>
        <w:tc>
          <w:tcPr>
            <w:tcW w:w="850" w:type="dxa"/>
            <w:tcBorders>
              <w:top w:val="nil"/>
              <w:left w:val="nil"/>
              <w:bottom w:val="single" w:sz="4" w:space="0" w:color="auto"/>
              <w:right w:val="nil"/>
            </w:tcBorders>
            <w:shd w:val="clear" w:color="auto" w:fill="auto"/>
            <w:noWrap/>
            <w:vAlign w:val="center"/>
          </w:tcPr>
          <w:p w14:paraId="6360527A" w14:textId="0E7289EC"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NP</w:t>
            </w:r>
          </w:p>
        </w:tc>
        <w:tc>
          <w:tcPr>
            <w:tcW w:w="1276" w:type="dxa"/>
            <w:tcBorders>
              <w:top w:val="nil"/>
              <w:left w:val="nil"/>
              <w:bottom w:val="single" w:sz="4" w:space="0" w:color="auto"/>
              <w:right w:val="nil"/>
            </w:tcBorders>
            <w:shd w:val="clear" w:color="auto" w:fill="auto"/>
            <w:noWrap/>
            <w:vAlign w:val="center"/>
          </w:tcPr>
          <w:p w14:paraId="0148F77A" w14:textId="38C397C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International</w:t>
            </w:r>
          </w:p>
        </w:tc>
        <w:tc>
          <w:tcPr>
            <w:tcW w:w="567" w:type="dxa"/>
            <w:tcBorders>
              <w:top w:val="nil"/>
              <w:left w:val="nil"/>
              <w:bottom w:val="single" w:sz="4" w:space="0" w:color="auto"/>
              <w:right w:val="nil"/>
            </w:tcBorders>
            <w:shd w:val="clear" w:color="auto" w:fill="auto"/>
            <w:noWrap/>
            <w:vAlign w:val="center"/>
          </w:tcPr>
          <w:p w14:paraId="674ABF09" w14:textId="568D1BE3"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485</w:t>
            </w:r>
          </w:p>
        </w:tc>
        <w:tc>
          <w:tcPr>
            <w:tcW w:w="1985" w:type="dxa"/>
            <w:tcBorders>
              <w:top w:val="nil"/>
              <w:left w:val="nil"/>
              <w:bottom w:val="single" w:sz="4" w:space="0" w:color="auto"/>
              <w:right w:val="nil"/>
            </w:tcBorders>
            <w:vAlign w:val="center"/>
          </w:tcPr>
          <w:p w14:paraId="398FB38F" w14:textId="156824CD"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Amoxicillin</w:t>
            </w:r>
          </w:p>
        </w:tc>
        <w:tc>
          <w:tcPr>
            <w:tcW w:w="4961" w:type="dxa"/>
            <w:tcBorders>
              <w:top w:val="nil"/>
              <w:left w:val="nil"/>
              <w:bottom w:val="single" w:sz="4" w:space="0" w:color="auto"/>
              <w:right w:val="nil"/>
            </w:tcBorders>
            <w:shd w:val="clear" w:color="auto" w:fill="auto"/>
            <w:vAlign w:val="center"/>
          </w:tcPr>
          <w:p w14:paraId="0AFB9B41" w14:textId="77777777" w:rsidR="00B33B0D" w:rsidRPr="002631F1" w:rsidRDefault="00B33B0D" w:rsidP="00FD6280">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Moderate symptom score (PND, postnasal drip,</w:t>
            </w:r>
          </w:p>
          <w:p w14:paraId="58E83A7B" w14:textId="717FC4E2" w:rsidR="00B33B0D" w:rsidRPr="002631F1" w:rsidRDefault="00B33B0D" w:rsidP="00FD6280">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nasal congestion, sinus headache, facial pain)</w:t>
            </w:r>
          </w:p>
        </w:tc>
        <w:tc>
          <w:tcPr>
            <w:tcW w:w="850" w:type="dxa"/>
            <w:tcBorders>
              <w:top w:val="nil"/>
              <w:left w:val="nil"/>
              <w:bottom w:val="single" w:sz="4" w:space="0" w:color="auto"/>
              <w:right w:val="nil"/>
            </w:tcBorders>
            <w:shd w:val="clear" w:color="auto" w:fill="auto"/>
            <w:vAlign w:val="center"/>
          </w:tcPr>
          <w:p w14:paraId="6018701A" w14:textId="785CA884" w:rsidR="00B33B0D" w:rsidRPr="002631F1" w:rsidRDefault="00B33B0D" w:rsidP="00DD054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≥12y</w:t>
            </w:r>
          </w:p>
        </w:tc>
        <w:tc>
          <w:tcPr>
            <w:tcW w:w="1701" w:type="dxa"/>
            <w:tcBorders>
              <w:top w:val="nil"/>
              <w:left w:val="nil"/>
              <w:bottom w:val="single" w:sz="4" w:space="0" w:color="auto"/>
              <w:right w:val="nil"/>
            </w:tcBorders>
            <w:shd w:val="clear" w:color="auto" w:fill="auto"/>
            <w:vAlign w:val="center"/>
          </w:tcPr>
          <w:p w14:paraId="7AF9AE98" w14:textId="1529E0DC" w:rsidR="00B33B0D" w:rsidRPr="002631F1" w:rsidRDefault="00B33B0D" w:rsidP="0025625A">
            <w:pPr>
              <w:jc w:val="cente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15</w:t>
            </w:r>
          </w:p>
        </w:tc>
        <w:tc>
          <w:tcPr>
            <w:tcW w:w="2268" w:type="dxa"/>
            <w:tcBorders>
              <w:top w:val="nil"/>
              <w:left w:val="nil"/>
              <w:bottom w:val="single" w:sz="4" w:space="0" w:color="auto"/>
              <w:right w:val="nil"/>
            </w:tcBorders>
            <w:vAlign w:val="center"/>
          </w:tcPr>
          <w:p w14:paraId="57ABEA9D" w14:textId="02A41571" w:rsidR="00B33B0D" w:rsidRPr="002631F1" w:rsidRDefault="00B33B0D" w:rsidP="00B33B0D">
            <w:pPr>
              <w:rPr>
                <w:rFonts w:ascii="Arial" w:eastAsia="Times New Roman" w:hAnsi="Arial" w:cs="Arial"/>
                <w:sz w:val="16"/>
                <w:szCs w:val="16"/>
                <w:lang w:val="en-GB" w:eastAsia="ja-JP"/>
              </w:rPr>
            </w:pPr>
            <w:r w:rsidRPr="002631F1">
              <w:rPr>
                <w:rFonts w:ascii="Arial" w:eastAsia="Times New Roman" w:hAnsi="Arial" w:cs="Arial"/>
                <w:sz w:val="16"/>
                <w:szCs w:val="16"/>
                <w:lang w:val="en-GB" w:eastAsia="ja-JP"/>
              </w:rPr>
              <w:t>Diary</w:t>
            </w:r>
          </w:p>
        </w:tc>
      </w:tr>
    </w:tbl>
    <w:p w14:paraId="24F12780" w14:textId="146793D1" w:rsidR="00485295" w:rsidRDefault="00AE5E2A" w:rsidP="000506F1">
      <w:pPr>
        <w:rPr>
          <w:rFonts w:ascii="Arial" w:hAnsi="Arial" w:cs="Arial"/>
          <w:sz w:val="16"/>
          <w:szCs w:val="20"/>
        </w:rPr>
      </w:pPr>
      <w:r w:rsidRPr="0009715E">
        <w:rPr>
          <w:rFonts w:ascii="Arial" w:hAnsi="Arial" w:cs="Arial"/>
          <w:sz w:val="16"/>
          <w:szCs w:val="20"/>
        </w:rPr>
        <w:t>NP: not published</w:t>
      </w:r>
      <w:r w:rsidR="00A32179" w:rsidRPr="0009715E">
        <w:rPr>
          <w:rFonts w:ascii="Arial" w:hAnsi="Arial" w:cs="Arial"/>
          <w:sz w:val="16"/>
          <w:szCs w:val="20"/>
        </w:rPr>
        <w:t xml:space="preserve">, </w:t>
      </w:r>
      <w:r w:rsidR="0025625A" w:rsidRPr="0009715E">
        <w:rPr>
          <w:rFonts w:ascii="Arial" w:hAnsi="Arial" w:cs="Arial"/>
          <w:sz w:val="16"/>
          <w:szCs w:val="20"/>
        </w:rPr>
        <w:t xml:space="preserve">PND: purulent nasal discharge, </w:t>
      </w:r>
      <w:r w:rsidR="00485295">
        <w:rPr>
          <w:rFonts w:ascii="Arial" w:hAnsi="Arial" w:cs="Arial"/>
          <w:bCs/>
          <w:sz w:val="16"/>
          <w:szCs w:val="20"/>
        </w:rPr>
        <w:t xml:space="preserve">UK = United </w:t>
      </w:r>
      <w:proofErr w:type="spellStart"/>
      <w:r w:rsidR="00485295">
        <w:rPr>
          <w:rFonts w:ascii="Arial" w:hAnsi="Arial" w:cs="Arial"/>
          <w:bCs/>
          <w:sz w:val="16"/>
          <w:szCs w:val="20"/>
        </w:rPr>
        <w:t>Kngdom</w:t>
      </w:r>
      <w:proofErr w:type="spellEnd"/>
      <w:r w:rsidR="00485295">
        <w:rPr>
          <w:rFonts w:ascii="Arial" w:hAnsi="Arial" w:cs="Arial"/>
          <w:sz w:val="16"/>
          <w:szCs w:val="20"/>
        </w:rPr>
        <w:t xml:space="preserve">; </w:t>
      </w:r>
      <w:r w:rsidR="0025625A" w:rsidRPr="0009715E">
        <w:rPr>
          <w:rFonts w:ascii="Arial" w:hAnsi="Arial" w:cs="Arial"/>
          <w:sz w:val="16"/>
          <w:szCs w:val="20"/>
        </w:rPr>
        <w:t xml:space="preserve">URTI: upper respiratory tract infection, </w:t>
      </w:r>
      <w:r w:rsidR="00485295" w:rsidRPr="00B33B0D">
        <w:rPr>
          <w:rFonts w:ascii="Arial" w:hAnsi="Arial" w:cs="Arial"/>
          <w:bCs/>
          <w:sz w:val="16"/>
          <w:szCs w:val="20"/>
        </w:rPr>
        <w:t xml:space="preserve">USA = United States of America; </w:t>
      </w:r>
      <w:r w:rsidR="0025625A" w:rsidRPr="0009715E">
        <w:rPr>
          <w:rFonts w:ascii="Arial" w:hAnsi="Arial" w:cs="Arial"/>
          <w:sz w:val="16"/>
          <w:szCs w:val="20"/>
        </w:rPr>
        <w:t xml:space="preserve">y: </w:t>
      </w:r>
      <w:r w:rsidR="00485295">
        <w:rPr>
          <w:rFonts w:ascii="Arial" w:hAnsi="Arial" w:cs="Arial"/>
          <w:sz w:val="16"/>
          <w:szCs w:val="20"/>
        </w:rPr>
        <w:t>years.</w:t>
      </w:r>
    </w:p>
    <w:p w14:paraId="393F5432" w14:textId="649E6B5A" w:rsidR="004433E3" w:rsidRPr="0009715E" w:rsidRDefault="009010FD" w:rsidP="000506F1">
      <w:pPr>
        <w:rPr>
          <w:rFonts w:ascii="Arial" w:hAnsi="Arial" w:cs="Arial"/>
          <w:sz w:val="16"/>
          <w:szCs w:val="20"/>
        </w:rPr>
      </w:pPr>
      <w:r w:rsidRPr="0009715E">
        <w:rPr>
          <w:rFonts w:ascii="Arial" w:hAnsi="Arial" w:cs="Arial"/>
          <w:sz w:val="16"/>
          <w:szCs w:val="20"/>
        </w:rPr>
        <w:t>*</w:t>
      </w:r>
      <w:r w:rsidR="0025625A" w:rsidRPr="0009715E">
        <w:rPr>
          <w:rFonts w:ascii="Arial" w:hAnsi="Arial" w:cs="Arial"/>
          <w:sz w:val="16"/>
          <w:szCs w:val="20"/>
        </w:rPr>
        <w:t>) All three sources were used to measure the outcome</w:t>
      </w:r>
      <w:r w:rsidR="00485295">
        <w:rPr>
          <w:rFonts w:ascii="Arial" w:hAnsi="Arial" w:cs="Arial"/>
          <w:sz w:val="16"/>
          <w:szCs w:val="20"/>
        </w:rPr>
        <w:t>.</w:t>
      </w:r>
    </w:p>
    <w:p w14:paraId="62362AB5" w14:textId="77777777" w:rsidR="00C77E64" w:rsidRPr="006160C6" w:rsidRDefault="007C4AEF" w:rsidP="00C77E64">
      <w:pPr>
        <w:rPr>
          <w:rFonts w:ascii="Arial" w:eastAsia="Arial" w:hAnsi="Arial" w:cs="Arial"/>
          <w:b/>
          <w:sz w:val="20"/>
          <w:szCs w:val="20"/>
          <w:lang w:val="en-GB"/>
        </w:rPr>
      </w:pPr>
      <w:r w:rsidRPr="00EF2B2A">
        <w:rPr>
          <w:rFonts w:ascii="Arial" w:hAnsi="Arial" w:cs="Arial"/>
          <w:sz w:val="20"/>
          <w:szCs w:val="20"/>
        </w:rPr>
        <w:br w:type="column"/>
      </w:r>
      <w:r w:rsidR="00C77E64" w:rsidRPr="006160C6">
        <w:rPr>
          <w:rFonts w:ascii="Arial" w:eastAsia="Arial" w:hAnsi="Arial" w:cs="Arial"/>
          <w:b/>
          <w:sz w:val="20"/>
          <w:szCs w:val="20"/>
          <w:lang w:val="en-GB"/>
        </w:rPr>
        <w:lastRenderedPageBreak/>
        <w:t>Table S4. Percentage of missing values</w:t>
      </w:r>
    </w:p>
    <w:p w14:paraId="1427B5B4" w14:textId="60F99781" w:rsidR="007C4AEF" w:rsidRPr="00C77E64" w:rsidRDefault="007C4AEF">
      <w:pPr>
        <w:rPr>
          <w:rFonts w:ascii="Arial" w:hAnsi="Arial" w:cs="Arial"/>
          <w:sz w:val="20"/>
          <w:szCs w:val="20"/>
          <w:lang w:val="en-GB"/>
        </w:rPr>
      </w:pPr>
    </w:p>
    <w:tbl>
      <w:tblPr>
        <w:tblStyle w:val="PlainTable5"/>
        <w:tblW w:w="0" w:type="auto"/>
        <w:tblLook w:val="04A0" w:firstRow="1" w:lastRow="0" w:firstColumn="1" w:lastColumn="0" w:noHBand="0" w:noVBand="1"/>
      </w:tblPr>
      <w:tblGrid>
        <w:gridCol w:w="2835"/>
        <w:gridCol w:w="1134"/>
        <w:gridCol w:w="1134"/>
        <w:gridCol w:w="709"/>
        <w:gridCol w:w="851"/>
        <w:gridCol w:w="1061"/>
        <w:gridCol w:w="923"/>
        <w:gridCol w:w="992"/>
        <w:gridCol w:w="857"/>
        <w:gridCol w:w="1150"/>
        <w:gridCol w:w="1150"/>
      </w:tblGrid>
      <w:tr w:rsidR="00C77E64" w:rsidRPr="00C77E64" w14:paraId="2B3072A6" w14:textId="77777777" w:rsidTr="00C77E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0467B779" w14:textId="63F5D446" w:rsidR="00C77E64" w:rsidRPr="00C77E64" w:rsidRDefault="00C77E64" w:rsidP="001D65F1">
            <w:pPr>
              <w:jc w:val="left"/>
              <w:rPr>
                <w:rFonts w:ascii="Arial" w:hAnsi="Arial" w:cs="Arial"/>
                <w:b/>
                <w:sz w:val="16"/>
                <w:szCs w:val="16"/>
              </w:rPr>
            </w:pPr>
            <w:r w:rsidRPr="00C77E64">
              <w:rPr>
                <w:rFonts w:ascii="Arial" w:hAnsi="Arial" w:cs="Arial"/>
                <w:sz w:val="16"/>
                <w:szCs w:val="16"/>
              </w:rPr>
              <w:br w:type="column"/>
            </w:r>
            <w:r w:rsidRPr="00C77E64">
              <w:rPr>
                <w:rFonts w:ascii="Arial" w:hAnsi="Arial" w:cs="Arial"/>
                <w:b/>
                <w:sz w:val="16"/>
                <w:szCs w:val="16"/>
              </w:rPr>
              <w:t>Trial</w:t>
            </w:r>
          </w:p>
        </w:tc>
        <w:tc>
          <w:tcPr>
            <w:tcW w:w="1134" w:type="dxa"/>
          </w:tcPr>
          <w:p w14:paraId="19F65D2C"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Bucher</w:t>
            </w:r>
          </w:p>
        </w:tc>
        <w:tc>
          <w:tcPr>
            <w:tcW w:w="1134" w:type="dxa"/>
          </w:tcPr>
          <w:p w14:paraId="1B612E03"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De Sutter</w:t>
            </w:r>
          </w:p>
        </w:tc>
        <w:tc>
          <w:tcPr>
            <w:tcW w:w="709" w:type="dxa"/>
          </w:tcPr>
          <w:p w14:paraId="7A2EF870"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Kaiser</w:t>
            </w:r>
          </w:p>
        </w:tc>
        <w:tc>
          <w:tcPr>
            <w:tcW w:w="851" w:type="dxa"/>
          </w:tcPr>
          <w:p w14:paraId="76FDC83C"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Meltzer</w:t>
            </w:r>
          </w:p>
        </w:tc>
        <w:tc>
          <w:tcPr>
            <w:tcW w:w="1061" w:type="dxa"/>
          </w:tcPr>
          <w:p w14:paraId="00F7A734"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Merenstein</w:t>
            </w:r>
          </w:p>
        </w:tc>
        <w:tc>
          <w:tcPr>
            <w:tcW w:w="923" w:type="dxa"/>
          </w:tcPr>
          <w:p w14:paraId="37D61DAE"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proofErr w:type="spellStart"/>
            <w:r w:rsidRPr="00C77E64">
              <w:rPr>
                <w:rFonts w:ascii="Arial" w:hAnsi="Arial" w:cs="Arial"/>
                <w:b/>
                <w:sz w:val="16"/>
                <w:szCs w:val="16"/>
              </w:rPr>
              <w:t>Stalman</w:t>
            </w:r>
            <w:proofErr w:type="spellEnd"/>
          </w:p>
        </w:tc>
        <w:tc>
          <w:tcPr>
            <w:tcW w:w="992" w:type="dxa"/>
          </w:tcPr>
          <w:p w14:paraId="2C3D60FF"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Schering-Plough</w:t>
            </w:r>
          </w:p>
        </w:tc>
        <w:tc>
          <w:tcPr>
            <w:tcW w:w="857" w:type="dxa"/>
          </w:tcPr>
          <w:p w14:paraId="49BEF233"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proofErr w:type="spellStart"/>
            <w:r w:rsidRPr="00C77E64">
              <w:rPr>
                <w:rFonts w:ascii="Arial" w:hAnsi="Arial" w:cs="Arial"/>
                <w:b/>
                <w:sz w:val="16"/>
                <w:szCs w:val="16"/>
              </w:rPr>
              <w:t>Varonen</w:t>
            </w:r>
            <w:proofErr w:type="spellEnd"/>
          </w:p>
        </w:tc>
        <w:tc>
          <w:tcPr>
            <w:tcW w:w="1150" w:type="dxa"/>
          </w:tcPr>
          <w:p w14:paraId="3D5E6705"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rPr>
            </w:pPr>
            <w:r w:rsidRPr="00C77E64">
              <w:rPr>
                <w:rFonts w:ascii="Arial" w:hAnsi="Arial" w:cs="Arial"/>
                <w:b/>
                <w:sz w:val="16"/>
                <w:szCs w:val="16"/>
              </w:rPr>
              <w:t>Williamson1</w:t>
            </w:r>
          </w:p>
        </w:tc>
        <w:tc>
          <w:tcPr>
            <w:tcW w:w="1150" w:type="dxa"/>
          </w:tcPr>
          <w:p w14:paraId="69A2F225" w14:textId="77777777" w:rsidR="00C77E64" w:rsidRPr="00C77E64" w:rsidRDefault="00C77E64" w:rsidP="001D65F1">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16"/>
                <w:szCs w:val="16"/>
                <w:lang w:val="nl-NL"/>
              </w:rPr>
            </w:pPr>
            <w:r w:rsidRPr="00C77E64">
              <w:rPr>
                <w:rFonts w:ascii="Arial" w:hAnsi="Arial" w:cs="Arial"/>
                <w:b/>
                <w:sz w:val="16"/>
                <w:szCs w:val="16"/>
              </w:rPr>
              <w:t>Williamson2</w:t>
            </w:r>
          </w:p>
        </w:tc>
      </w:tr>
      <w:tr w:rsidR="00C77E64" w:rsidRPr="00C77E64" w14:paraId="0318011D"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110BEB6" w14:textId="123672E2" w:rsidR="00C77E64" w:rsidRPr="00C77E64" w:rsidRDefault="00C77E64" w:rsidP="007C4AEF">
            <w:pPr>
              <w:jc w:val="left"/>
              <w:rPr>
                <w:rFonts w:ascii="Arial" w:hAnsi="Arial" w:cs="Arial"/>
                <w:sz w:val="16"/>
                <w:szCs w:val="16"/>
              </w:rPr>
            </w:pPr>
            <w:r w:rsidRPr="00C77E64">
              <w:rPr>
                <w:rFonts w:ascii="Arial" w:hAnsi="Arial" w:cs="Arial"/>
                <w:sz w:val="16"/>
                <w:szCs w:val="16"/>
              </w:rPr>
              <w:t>Treatment assignment</w:t>
            </w:r>
          </w:p>
        </w:tc>
        <w:tc>
          <w:tcPr>
            <w:tcW w:w="1134" w:type="dxa"/>
          </w:tcPr>
          <w:p w14:paraId="7A710C8D" w14:textId="25718BE7"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5DFB8584" w14:textId="746FF25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153E0DEB" w14:textId="44EC740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08A8B89B" w14:textId="5234334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4BBEC9AE" w14:textId="33D2D9E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23" w:type="dxa"/>
          </w:tcPr>
          <w:p w14:paraId="714BFAF7" w14:textId="746D29F9"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1.3</w:t>
            </w:r>
          </w:p>
        </w:tc>
        <w:tc>
          <w:tcPr>
            <w:tcW w:w="992" w:type="dxa"/>
          </w:tcPr>
          <w:p w14:paraId="0AE7BF02" w14:textId="0B86CEB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77976B24" w14:textId="501C525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06F645DC" w14:textId="24403BB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30E2AD1D" w14:textId="7099796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1F77C29F"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0B049BDC" w14:textId="73A235BC" w:rsidR="00C77E64" w:rsidRPr="00C77E64" w:rsidRDefault="00C77E64" w:rsidP="007C4AEF">
            <w:pPr>
              <w:jc w:val="left"/>
              <w:rPr>
                <w:rFonts w:ascii="Arial" w:hAnsi="Arial" w:cs="Arial"/>
                <w:sz w:val="16"/>
                <w:szCs w:val="16"/>
              </w:rPr>
            </w:pPr>
            <w:r w:rsidRPr="00C77E64">
              <w:rPr>
                <w:rFonts w:ascii="Arial" w:hAnsi="Arial" w:cs="Arial"/>
                <w:sz w:val="16"/>
                <w:szCs w:val="16"/>
              </w:rPr>
              <w:t>Sex</w:t>
            </w:r>
          </w:p>
        </w:tc>
        <w:tc>
          <w:tcPr>
            <w:tcW w:w="1134" w:type="dxa"/>
          </w:tcPr>
          <w:p w14:paraId="72DFFB35" w14:textId="40C15C5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60C7B8F5" w14:textId="0C588786"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690F6C83" w14:textId="19C4581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0FC2D1CF" w14:textId="4EA969F6"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190661C2" w14:textId="0B6BFCB2"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23" w:type="dxa"/>
          </w:tcPr>
          <w:p w14:paraId="24E10820" w14:textId="048C1D3B"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1AB48CE9" w14:textId="492197E1"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4611F05D" w14:textId="45D2D6E9"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3D8E5CBB" w14:textId="3869F19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1DE96FEE" w14:textId="08EC4FC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39E72239"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4B6A860" w14:textId="290E9C39" w:rsidR="00C77E64" w:rsidRPr="00C77E64" w:rsidRDefault="00C77E64" w:rsidP="007C4AEF">
            <w:pPr>
              <w:jc w:val="left"/>
              <w:rPr>
                <w:rFonts w:ascii="Arial" w:hAnsi="Arial" w:cs="Arial"/>
                <w:sz w:val="16"/>
                <w:szCs w:val="16"/>
              </w:rPr>
            </w:pPr>
            <w:r w:rsidRPr="00C77E64">
              <w:rPr>
                <w:rFonts w:ascii="Arial" w:hAnsi="Arial" w:cs="Arial"/>
                <w:sz w:val="16"/>
                <w:szCs w:val="16"/>
              </w:rPr>
              <w:t>Age</w:t>
            </w:r>
          </w:p>
        </w:tc>
        <w:tc>
          <w:tcPr>
            <w:tcW w:w="1134" w:type="dxa"/>
          </w:tcPr>
          <w:p w14:paraId="1E6670C6" w14:textId="095B65D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5B01262F" w14:textId="6ED30D7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5622B323" w14:textId="76CB6F1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0C3F2C4C" w14:textId="54543A3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6E930645" w14:textId="19BAD30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23" w:type="dxa"/>
          </w:tcPr>
          <w:p w14:paraId="19647AC8" w14:textId="76288A1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3EC70BEB" w14:textId="2C06046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75211839" w14:textId="7B51DD48"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11AB4B74" w14:textId="1EA0DF6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737A67A5" w14:textId="5038187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348B3429"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74BE76A2" w14:textId="03367828" w:rsidR="00C77E64" w:rsidRPr="00C77E64" w:rsidRDefault="00C77E64" w:rsidP="0009715E">
            <w:pPr>
              <w:jc w:val="left"/>
              <w:rPr>
                <w:rFonts w:ascii="Arial" w:hAnsi="Arial" w:cs="Arial"/>
                <w:sz w:val="16"/>
                <w:szCs w:val="16"/>
              </w:rPr>
            </w:pPr>
            <w:r w:rsidRPr="00C77E64">
              <w:rPr>
                <w:rFonts w:ascii="Arial" w:hAnsi="Arial" w:cs="Arial"/>
                <w:sz w:val="16"/>
                <w:szCs w:val="16"/>
              </w:rPr>
              <w:t>Preceding URTI</w:t>
            </w:r>
          </w:p>
        </w:tc>
        <w:tc>
          <w:tcPr>
            <w:tcW w:w="1134" w:type="dxa"/>
          </w:tcPr>
          <w:p w14:paraId="49DA0C07" w14:textId="4D6E37B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34" w:type="dxa"/>
          </w:tcPr>
          <w:p w14:paraId="4D0C4707" w14:textId="01883F7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709" w:type="dxa"/>
          </w:tcPr>
          <w:p w14:paraId="6B0DB341" w14:textId="6D83CAF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07A2AB0B" w14:textId="518F8F3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10.9</w:t>
            </w:r>
          </w:p>
        </w:tc>
        <w:tc>
          <w:tcPr>
            <w:tcW w:w="1061" w:type="dxa"/>
          </w:tcPr>
          <w:p w14:paraId="0688842A" w14:textId="6E449072"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923" w:type="dxa"/>
          </w:tcPr>
          <w:p w14:paraId="3E42F774" w14:textId="099266F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2.7</w:t>
            </w:r>
          </w:p>
        </w:tc>
        <w:tc>
          <w:tcPr>
            <w:tcW w:w="992" w:type="dxa"/>
          </w:tcPr>
          <w:p w14:paraId="2A1BFFD3" w14:textId="2BAC3B9B"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16.4</w:t>
            </w:r>
          </w:p>
        </w:tc>
        <w:tc>
          <w:tcPr>
            <w:tcW w:w="857" w:type="dxa"/>
          </w:tcPr>
          <w:p w14:paraId="0F31FD99" w14:textId="466E1751"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17.5</w:t>
            </w:r>
          </w:p>
        </w:tc>
        <w:tc>
          <w:tcPr>
            <w:tcW w:w="1150" w:type="dxa"/>
          </w:tcPr>
          <w:p w14:paraId="0BDA960D" w14:textId="64D09E2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5BBB1E6D" w14:textId="1E0FFF0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29A031A8"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0721A56" w14:textId="78CE80DC" w:rsidR="00C77E64" w:rsidRPr="00C77E64" w:rsidRDefault="00C77E64" w:rsidP="007C4AEF">
            <w:pPr>
              <w:jc w:val="left"/>
              <w:rPr>
                <w:rFonts w:ascii="Arial" w:hAnsi="Arial" w:cs="Arial"/>
                <w:sz w:val="16"/>
                <w:szCs w:val="16"/>
              </w:rPr>
            </w:pPr>
            <w:r w:rsidRPr="00C77E64">
              <w:rPr>
                <w:rFonts w:ascii="Arial" w:hAnsi="Arial" w:cs="Arial"/>
                <w:sz w:val="16"/>
                <w:szCs w:val="16"/>
              </w:rPr>
              <w:t>Symptom duration prior to enrolment</w:t>
            </w:r>
          </w:p>
        </w:tc>
        <w:tc>
          <w:tcPr>
            <w:tcW w:w="1134" w:type="dxa"/>
          </w:tcPr>
          <w:p w14:paraId="44694782" w14:textId="488F07A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15E92025" w14:textId="7C02D03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709" w:type="dxa"/>
          </w:tcPr>
          <w:p w14:paraId="2B82DDB8" w14:textId="33B4A43E"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5680B11C" w14:textId="0CF0BEC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3.3</w:t>
            </w:r>
          </w:p>
        </w:tc>
        <w:tc>
          <w:tcPr>
            <w:tcW w:w="1061" w:type="dxa"/>
          </w:tcPr>
          <w:p w14:paraId="22177423" w14:textId="5BE8A51A"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78CF2AF1" w14:textId="754937E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992" w:type="dxa"/>
          </w:tcPr>
          <w:p w14:paraId="3EAF63A6" w14:textId="68F24E2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17.2</w:t>
            </w:r>
          </w:p>
        </w:tc>
        <w:tc>
          <w:tcPr>
            <w:tcW w:w="857" w:type="dxa"/>
          </w:tcPr>
          <w:p w14:paraId="698EBA22" w14:textId="66D3D298"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18.4</w:t>
            </w:r>
          </w:p>
        </w:tc>
        <w:tc>
          <w:tcPr>
            <w:tcW w:w="1150" w:type="dxa"/>
          </w:tcPr>
          <w:p w14:paraId="23879A99" w14:textId="0DCD49CA"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244296CE" w14:textId="3517E4D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7F6EF770"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019DC530" w14:textId="19A2131F" w:rsidR="00C77E64" w:rsidRPr="00C77E64" w:rsidRDefault="00C77E64" w:rsidP="007C4AEF">
            <w:pPr>
              <w:jc w:val="left"/>
              <w:rPr>
                <w:rFonts w:ascii="Arial" w:hAnsi="Arial" w:cs="Arial"/>
                <w:sz w:val="16"/>
                <w:szCs w:val="16"/>
              </w:rPr>
            </w:pPr>
            <w:r w:rsidRPr="00C77E64">
              <w:rPr>
                <w:rFonts w:ascii="Arial" w:hAnsi="Arial" w:cs="Arial"/>
                <w:sz w:val="16"/>
                <w:szCs w:val="16"/>
              </w:rPr>
              <w:t>Pain on bending</w:t>
            </w:r>
          </w:p>
        </w:tc>
        <w:tc>
          <w:tcPr>
            <w:tcW w:w="1134" w:type="dxa"/>
          </w:tcPr>
          <w:p w14:paraId="1CA27D09" w14:textId="09B3645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34" w:type="dxa"/>
          </w:tcPr>
          <w:p w14:paraId="20A37766" w14:textId="457A0FB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709" w:type="dxa"/>
          </w:tcPr>
          <w:p w14:paraId="3A283AB7" w14:textId="719F767F"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34615895" w14:textId="2E250D0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8.4</w:t>
            </w:r>
          </w:p>
        </w:tc>
        <w:tc>
          <w:tcPr>
            <w:tcW w:w="1061" w:type="dxa"/>
          </w:tcPr>
          <w:p w14:paraId="1590230C" w14:textId="63AFA53A"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559D51CF" w14:textId="3118CCB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992" w:type="dxa"/>
          </w:tcPr>
          <w:p w14:paraId="0F5852DC" w14:textId="25AB3CE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16.4</w:t>
            </w:r>
          </w:p>
        </w:tc>
        <w:tc>
          <w:tcPr>
            <w:tcW w:w="857" w:type="dxa"/>
          </w:tcPr>
          <w:p w14:paraId="4A6F8189" w14:textId="6480E7B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20.2</w:t>
            </w:r>
          </w:p>
        </w:tc>
        <w:tc>
          <w:tcPr>
            <w:tcW w:w="1150" w:type="dxa"/>
          </w:tcPr>
          <w:p w14:paraId="32C946C7" w14:textId="0614D05E"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6EAD0A3F" w14:textId="4418643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78B20D24"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F177AE6" w14:textId="7818EF7A" w:rsidR="00C77E64" w:rsidRPr="00C77E64" w:rsidRDefault="00C77E64" w:rsidP="007C4AEF">
            <w:pPr>
              <w:jc w:val="left"/>
              <w:rPr>
                <w:rFonts w:ascii="Arial" w:hAnsi="Arial" w:cs="Arial"/>
                <w:sz w:val="16"/>
                <w:szCs w:val="16"/>
              </w:rPr>
            </w:pPr>
            <w:r w:rsidRPr="00C77E64">
              <w:rPr>
                <w:rFonts w:ascii="Arial" w:hAnsi="Arial" w:cs="Arial"/>
                <w:sz w:val="16"/>
                <w:szCs w:val="16"/>
              </w:rPr>
              <w:t>Teeth pain</w:t>
            </w:r>
          </w:p>
        </w:tc>
        <w:tc>
          <w:tcPr>
            <w:tcW w:w="1134" w:type="dxa"/>
          </w:tcPr>
          <w:p w14:paraId="22D2A319" w14:textId="29A7388A"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34" w:type="dxa"/>
          </w:tcPr>
          <w:p w14:paraId="05C7ABE2" w14:textId="5D4D105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709" w:type="dxa"/>
          </w:tcPr>
          <w:p w14:paraId="5819C09C" w14:textId="49C67FB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6EFF13C2" w14:textId="50EE9F8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9.5</w:t>
            </w:r>
          </w:p>
        </w:tc>
        <w:tc>
          <w:tcPr>
            <w:tcW w:w="1061" w:type="dxa"/>
          </w:tcPr>
          <w:p w14:paraId="4AA5F9AE" w14:textId="23B567E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923" w:type="dxa"/>
          </w:tcPr>
          <w:p w14:paraId="5C6859F5" w14:textId="71724848"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2A4FEC5D" w14:textId="2258EAD5"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16.4</w:t>
            </w:r>
          </w:p>
        </w:tc>
        <w:tc>
          <w:tcPr>
            <w:tcW w:w="857" w:type="dxa"/>
          </w:tcPr>
          <w:p w14:paraId="572B75E3" w14:textId="513FAB7E"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19.3</w:t>
            </w:r>
          </w:p>
        </w:tc>
        <w:tc>
          <w:tcPr>
            <w:tcW w:w="1150" w:type="dxa"/>
          </w:tcPr>
          <w:p w14:paraId="395677F5" w14:textId="0AE07F4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4544BA76" w14:textId="6D27586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5E4589B1"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61AF1AD5" w14:textId="1DD04577" w:rsidR="00C77E64" w:rsidRPr="00C77E64" w:rsidRDefault="00C77E64" w:rsidP="007C4AEF">
            <w:pPr>
              <w:jc w:val="left"/>
              <w:rPr>
                <w:rFonts w:ascii="Arial" w:hAnsi="Arial" w:cs="Arial"/>
                <w:sz w:val="16"/>
                <w:szCs w:val="16"/>
              </w:rPr>
            </w:pPr>
            <w:r w:rsidRPr="00C77E64">
              <w:rPr>
                <w:rFonts w:ascii="Arial" w:hAnsi="Arial" w:cs="Arial"/>
                <w:sz w:val="16"/>
                <w:szCs w:val="16"/>
              </w:rPr>
              <w:t>Unilateral facial pain</w:t>
            </w:r>
          </w:p>
        </w:tc>
        <w:tc>
          <w:tcPr>
            <w:tcW w:w="1134" w:type="dxa"/>
          </w:tcPr>
          <w:p w14:paraId="15A547DB" w14:textId="32DE163B"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00C2544F" w14:textId="77862882"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3A291392" w14:textId="036B4BC0"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54E09CB5" w14:textId="7B23E1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8.7</w:t>
            </w:r>
          </w:p>
        </w:tc>
        <w:tc>
          <w:tcPr>
            <w:tcW w:w="1061" w:type="dxa"/>
          </w:tcPr>
          <w:p w14:paraId="47E8BACC" w14:textId="11C4DA4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4653054B" w14:textId="4A1EED75"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w:t>
            </w:r>
          </w:p>
        </w:tc>
        <w:tc>
          <w:tcPr>
            <w:tcW w:w="992" w:type="dxa"/>
          </w:tcPr>
          <w:p w14:paraId="79FED846" w14:textId="4FF3E78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16.4</w:t>
            </w:r>
          </w:p>
        </w:tc>
        <w:tc>
          <w:tcPr>
            <w:tcW w:w="857" w:type="dxa"/>
          </w:tcPr>
          <w:p w14:paraId="40BBE0F4" w14:textId="15F8F06F"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18.4</w:t>
            </w:r>
          </w:p>
        </w:tc>
        <w:tc>
          <w:tcPr>
            <w:tcW w:w="1150" w:type="dxa"/>
          </w:tcPr>
          <w:p w14:paraId="02B1BD4C" w14:textId="6866830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77B7B91D" w14:textId="6C5BE43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4E8A62A3"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C03B52" w14:textId="26BAE5D6" w:rsidR="00C77E64" w:rsidRPr="00C77E64" w:rsidRDefault="00C77E64" w:rsidP="007C4AEF">
            <w:pPr>
              <w:jc w:val="left"/>
              <w:rPr>
                <w:rFonts w:ascii="Arial" w:hAnsi="Arial" w:cs="Arial"/>
                <w:sz w:val="16"/>
                <w:szCs w:val="16"/>
              </w:rPr>
            </w:pPr>
            <w:proofErr w:type="spellStart"/>
            <w:r w:rsidRPr="00C77E64">
              <w:rPr>
                <w:rFonts w:ascii="Arial" w:hAnsi="Arial" w:cs="Arial"/>
                <w:sz w:val="16"/>
                <w:szCs w:val="16"/>
              </w:rPr>
              <w:t>PNDsr</w:t>
            </w:r>
            <w:proofErr w:type="spellEnd"/>
          </w:p>
        </w:tc>
        <w:tc>
          <w:tcPr>
            <w:tcW w:w="1134" w:type="dxa"/>
          </w:tcPr>
          <w:p w14:paraId="65B08178" w14:textId="38CE6EA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3F63B9C7" w14:textId="223209B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6FDAD152" w14:textId="55BE578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389D2250" w14:textId="096650C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16.3</w:t>
            </w:r>
          </w:p>
        </w:tc>
        <w:tc>
          <w:tcPr>
            <w:tcW w:w="1061" w:type="dxa"/>
          </w:tcPr>
          <w:p w14:paraId="7F3A23B6" w14:textId="13612AA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7478F659" w14:textId="41CB97C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5F8FB0A3" w14:textId="5BD2A6E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19</w:t>
            </w:r>
          </w:p>
        </w:tc>
        <w:tc>
          <w:tcPr>
            <w:tcW w:w="857" w:type="dxa"/>
          </w:tcPr>
          <w:p w14:paraId="2678443E" w14:textId="247C7A1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18.4</w:t>
            </w:r>
          </w:p>
        </w:tc>
        <w:tc>
          <w:tcPr>
            <w:tcW w:w="1150" w:type="dxa"/>
          </w:tcPr>
          <w:p w14:paraId="6EDECEFE" w14:textId="5B9CFF1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74B7E99F" w14:textId="5119E71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28.6</w:t>
            </w:r>
          </w:p>
        </w:tc>
      </w:tr>
      <w:tr w:rsidR="00C77E64" w:rsidRPr="00C77E64" w14:paraId="74C9AF12"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2DF6D405" w14:textId="63AC973B" w:rsidR="00C77E64" w:rsidRPr="00C77E64" w:rsidRDefault="00C77E64" w:rsidP="007C4AEF">
            <w:pPr>
              <w:jc w:val="left"/>
              <w:rPr>
                <w:rFonts w:ascii="Arial" w:hAnsi="Arial" w:cs="Arial"/>
                <w:sz w:val="16"/>
                <w:szCs w:val="16"/>
              </w:rPr>
            </w:pPr>
            <w:r w:rsidRPr="00C77E64">
              <w:rPr>
                <w:rFonts w:ascii="Arial" w:hAnsi="Arial" w:cs="Arial"/>
                <w:sz w:val="16"/>
                <w:szCs w:val="16"/>
              </w:rPr>
              <w:t>Symptom severity</w:t>
            </w:r>
          </w:p>
        </w:tc>
        <w:tc>
          <w:tcPr>
            <w:tcW w:w="1134" w:type="dxa"/>
          </w:tcPr>
          <w:p w14:paraId="71307E42" w14:textId="671C76DF"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6C689DE3" w14:textId="5CBB892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2.3</w:t>
            </w:r>
          </w:p>
        </w:tc>
        <w:tc>
          <w:tcPr>
            <w:tcW w:w="709" w:type="dxa"/>
          </w:tcPr>
          <w:p w14:paraId="047E0DAC" w14:textId="3ADC6F5A"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2.1</w:t>
            </w:r>
          </w:p>
        </w:tc>
        <w:tc>
          <w:tcPr>
            <w:tcW w:w="851" w:type="dxa"/>
          </w:tcPr>
          <w:p w14:paraId="72DF2ADD" w14:textId="21ED04E9"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1.4</w:t>
            </w:r>
          </w:p>
        </w:tc>
        <w:tc>
          <w:tcPr>
            <w:tcW w:w="1061" w:type="dxa"/>
          </w:tcPr>
          <w:p w14:paraId="767C6701" w14:textId="29EEE92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1D8881FC" w14:textId="4726738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992" w:type="dxa"/>
          </w:tcPr>
          <w:p w14:paraId="18EF5453" w14:textId="5987967D"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17.2</w:t>
            </w:r>
          </w:p>
        </w:tc>
        <w:tc>
          <w:tcPr>
            <w:tcW w:w="857" w:type="dxa"/>
          </w:tcPr>
          <w:p w14:paraId="3082BB56" w14:textId="75D784C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17.5</w:t>
            </w:r>
          </w:p>
        </w:tc>
        <w:tc>
          <w:tcPr>
            <w:tcW w:w="1150" w:type="dxa"/>
          </w:tcPr>
          <w:p w14:paraId="22599B26" w14:textId="0ED38D5E"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62A1D087" w14:textId="7372AB19"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1.7</w:t>
            </w:r>
          </w:p>
        </w:tc>
      </w:tr>
      <w:tr w:rsidR="00C77E64" w:rsidRPr="00C77E64" w14:paraId="131F0B3D"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84E322F" w14:textId="041C0A00" w:rsidR="00C77E64" w:rsidRPr="00C77E64" w:rsidRDefault="00C77E64" w:rsidP="007C4AEF">
            <w:pPr>
              <w:jc w:val="left"/>
              <w:rPr>
                <w:rFonts w:ascii="Arial" w:hAnsi="Arial" w:cs="Arial"/>
                <w:sz w:val="16"/>
                <w:szCs w:val="16"/>
              </w:rPr>
            </w:pPr>
            <w:r w:rsidRPr="00C77E64">
              <w:rPr>
                <w:rFonts w:ascii="Arial" w:hAnsi="Arial" w:cs="Arial"/>
                <w:sz w:val="16"/>
                <w:szCs w:val="16"/>
              </w:rPr>
              <w:t>Fever (&gt;37.5 C)</w:t>
            </w:r>
          </w:p>
        </w:tc>
        <w:tc>
          <w:tcPr>
            <w:tcW w:w="1134" w:type="dxa"/>
          </w:tcPr>
          <w:p w14:paraId="6AE81D99" w14:textId="4B507069"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65C45F68" w14:textId="49D22BF7"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709" w:type="dxa"/>
          </w:tcPr>
          <w:p w14:paraId="398CF71E" w14:textId="18DC12B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851" w:type="dxa"/>
          </w:tcPr>
          <w:p w14:paraId="6FF107AC" w14:textId="3131DD4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9</w:t>
            </w:r>
          </w:p>
        </w:tc>
        <w:tc>
          <w:tcPr>
            <w:tcW w:w="1061" w:type="dxa"/>
          </w:tcPr>
          <w:p w14:paraId="0CC04028" w14:textId="7115CE77"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4.4</w:t>
            </w:r>
          </w:p>
        </w:tc>
        <w:tc>
          <w:tcPr>
            <w:tcW w:w="923" w:type="dxa"/>
          </w:tcPr>
          <w:p w14:paraId="4669FCF2" w14:textId="1C8E4562"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0.7</w:t>
            </w:r>
          </w:p>
        </w:tc>
        <w:tc>
          <w:tcPr>
            <w:tcW w:w="992" w:type="dxa"/>
          </w:tcPr>
          <w:p w14:paraId="6B19B584" w14:textId="7739D3D4"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54556E7B" w14:textId="56D353F9"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6C7C4351" w14:textId="0D8F78ED"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762F6412" w14:textId="3FD6EC0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2C157352"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28FEF103" w14:textId="31C89C9E" w:rsidR="00C77E64" w:rsidRPr="00C77E64" w:rsidRDefault="00C77E64" w:rsidP="007C4AEF">
            <w:pPr>
              <w:jc w:val="left"/>
              <w:rPr>
                <w:rFonts w:ascii="Arial" w:hAnsi="Arial" w:cs="Arial"/>
                <w:sz w:val="16"/>
                <w:szCs w:val="16"/>
              </w:rPr>
            </w:pPr>
            <w:proofErr w:type="spellStart"/>
            <w:r w:rsidRPr="00C77E64">
              <w:rPr>
                <w:rFonts w:ascii="Arial" w:hAnsi="Arial" w:cs="Arial"/>
                <w:sz w:val="16"/>
                <w:szCs w:val="16"/>
              </w:rPr>
              <w:t>PNDex</w:t>
            </w:r>
            <w:proofErr w:type="spellEnd"/>
          </w:p>
        </w:tc>
        <w:tc>
          <w:tcPr>
            <w:tcW w:w="1134" w:type="dxa"/>
          </w:tcPr>
          <w:p w14:paraId="1DD0035F" w14:textId="3908D3C2"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34" w:type="dxa"/>
          </w:tcPr>
          <w:p w14:paraId="2BC540A9" w14:textId="6A4CE4E4"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709" w:type="dxa"/>
          </w:tcPr>
          <w:p w14:paraId="494E5CF9" w14:textId="4E351665"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5E51A488" w14:textId="1DE80D5B"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16D041C6" w14:textId="6138534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4E7811AF" w14:textId="49A70AE6"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2.7</w:t>
            </w:r>
          </w:p>
        </w:tc>
        <w:tc>
          <w:tcPr>
            <w:tcW w:w="992" w:type="dxa"/>
          </w:tcPr>
          <w:p w14:paraId="3717FB7B" w14:textId="1E31777C"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7" w:type="dxa"/>
          </w:tcPr>
          <w:p w14:paraId="2E17634B" w14:textId="21464AA8"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5635A49B" w14:textId="57024CB3"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150" w:type="dxa"/>
          </w:tcPr>
          <w:p w14:paraId="78B0A777" w14:textId="16C39363"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r>
      <w:tr w:rsidR="00C77E64" w:rsidRPr="00C77E64" w14:paraId="571B9FB1"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DF5EAA1" w14:textId="789AC243" w:rsidR="00C77E64" w:rsidRPr="00C77E64" w:rsidRDefault="00C77E64" w:rsidP="007C4AEF">
            <w:pPr>
              <w:jc w:val="left"/>
              <w:rPr>
                <w:rFonts w:ascii="Arial" w:hAnsi="Arial" w:cs="Arial"/>
                <w:sz w:val="16"/>
                <w:szCs w:val="16"/>
              </w:rPr>
            </w:pPr>
            <w:proofErr w:type="spellStart"/>
            <w:r w:rsidRPr="00C77E64">
              <w:rPr>
                <w:rFonts w:ascii="Arial" w:hAnsi="Arial" w:cs="Arial"/>
                <w:sz w:val="16"/>
                <w:szCs w:val="16"/>
              </w:rPr>
              <w:t>PPDex</w:t>
            </w:r>
            <w:proofErr w:type="spellEnd"/>
          </w:p>
        </w:tc>
        <w:tc>
          <w:tcPr>
            <w:tcW w:w="1134" w:type="dxa"/>
          </w:tcPr>
          <w:p w14:paraId="6E36F428" w14:textId="7C671B4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34" w:type="dxa"/>
          </w:tcPr>
          <w:p w14:paraId="4D41A249" w14:textId="3E86378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709" w:type="dxa"/>
          </w:tcPr>
          <w:p w14:paraId="69FB98D1" w14:textId="2AB655F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851" w:type="dxa"/>
          </w:tcPr>
          <w:p w14:paraId="74228302" w14:textId="06EEBE49"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w:t>
            </w:r>
          </w:p>
        </w:tc>
        <w:tc>
          <w:tcPr>
            <w:tcW w:w="1061" w:type="dxa"/>
          </w:tcPr>
          <w:p w14:paraId="6B08D1F2" w14:textId="68222AEC"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4C6B123F" w14:textId="79070725"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4</w:t>
            </w:r>
          </w:p>
        </w:tc>
        <w:tc>
          <w:tcPr>
            <w:tcW w:w="992" w:type="dxa"/>
          </w:tcPr>
          <w:p w14:paraId="42A7D2ED" w14:textId="1F36D79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857" w:type="dxa"/>
          </w:tcPr>
          <w:p w14:paraId="3B53B859" w14:textId="1723874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15D3F78A" w14:textId="7068F2F7"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c>
          <w:tcPr>
            <w:tcW w:w="1150" w:type="dxa"/>
          </w:tcPr>
          <w:p w14:paraId="7FCC2E5D" w14:textId="34819420"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100</w:t>
            </w:r>
          </w:p>
        </w:tc>
      </w:tr>
      <w:tr w:rsidR="00C77E64" w:rsidRPr="00C77E64" w14:paraId="716300DA" w14:textId="77777777" w:rsidTr="00C77E64">
        <w:tc>
          <w:tcPr>
            <w:cnfStyle w:val="001000000000" w:firstRow="0" w:lastRow="0" w:firstColumn="1" w:lastColumn="0" w:oddVBand="0" w:evenVBand="0" w:oddHBand="0" w:evenHBand="0" w:firstRowFirstColumn="0" w:firstRowLastColumn="0" w:lastRowFirstColumn="0" w:lastRowLastColumn="0"/>
            <w:tcW w:w="2835" w:type="dxa"/>
          </w:tcPr>
          <w:p w14:paraId="21C734D9" w14:textId="77777777" w:rsidR="00C77E64" w:rsidRPr="00C77E64" w:rsidRDefault="00C77E64" w:rsidP="007C4AEF">
            <w:pPr>
              <w:rPr>
                <w:rFonts w:ascii="Arial" w:hAnsi="Arial" w:cs="Arial"/>
                <w:sz w:val="16"/>
                <w:szCs w:val="16"/>
              </w:rPr>
            </w:pPr>
          </w:p>
        </w:tc>
        <w:tc>
          <w:tcPr>
            <w:tcW w:w="1134" w:type="dxa"/>
          </w:tcPr>
          <w:p w14:paraId="72433C39"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134" w:type="dxa"/>
          </w:tcPr>
          <w:p w14:paraId="186A5D48"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709" w:type="dxa"/>
          </w:tcPr>
          <w:p w14:paraId="43894F53"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851" w:type="dxa"/>
          </w:tcPr>
          <w:p w14:paraId="05B4F787"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061" w:type="dxa"/>
          </w:tcPr>
          <w:p w14:paraId="0A889764"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923" w:type="dxa"/>
          </w:tcPr>
          <w:p w14:paraId="35248449"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992" w:type="dxa"/>
          </w:tcPr>
          <w:p w14:paraId="54F3BDC2"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857" w:type="dxa"/>
          </w:tcPr>
          <w:p w14:paraId="25C3A221"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150" w:type="dxa"/>
          </w:tcPr>
          <w:p w14:paraId="5D2F9FFB"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150" w:type="dxa"/>
          </w:tcPr>
          <w:p w14:paraId="071951C7" w14:textId="77777777" w:rsidR="00C77E64" w:rsidRPr="00C77E64" w:rsidRDefault="00C77E64" w:rsidP="007C4AE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C77E64" w:rsidRPr="00C77E64" w14:paraId="697D562D" w14:textId="77777777" w:rsidTr="00C77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4188093" w14:textId="0BD8BB5B" w:rsidR="00C77E64" w:rsidRPr="00C77E64" w:rsidRDefault="00C77E64" w:rsidP="007C4AEF">
            <w:pPr>
              <w:jc w:val="left"/>
              <w:rPr>
                <w:rFonts w:ascii="Arial" w:hAnsi="Arial" w:cs="Arial"/>
                <w:sz w:val="16"/>
                <w:szCs w:val="16"/>
              </w:rPr>
            </w:pPr>
            <w:r w:rsidRPr="00C77E64">
              <w:rPr>
                <w:rFonts w:ascii="Arial" w:hAnsi="Arial" w:cs="Arial"/>
                <w:sz w:val="16"/>
                <w:szCs w:val="16"/>
              </w:rPr>
              <w:t>Cure (%)</w:t>
            </w:r>
          </w:p>
        </w:tc>
        <w:tc>
          <w:tcPr>
            <w:tcW w:w="1134" w:type="dxa"/>
          </w:tcPr>
          <w:p w14:paraId="7B095793" w14:textId="5E4074D3"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14.1</w:t>
            </w:r>
          </w:p>
        </w:tc>
        <w:tc>
          <w:tcPr>
            <w:tcW w:w="1134" w:type="dxa"/>
          </w:tcPr>
          <w:p w14:paraId="307189E1" w14:textId="38A3A4EF"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1.1</w:t>
            </w:r>
          </w:p>
        </w:tc>
        <w:tc>
          <w:tcPr>
            <w:tcW w:w="709" w:type="dxa"/>
          </w:tcPr>
          <w:p w14:paraId="0EC350BC" w14:textId="596EF3A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2.1</w:t>
            </w:r>
          </w:p>
        </w:tc>
        <w:tc>
          <w:tcPr>
            <w:tcW w:w="851" w:type="dxa"/>
          </w:tcPr>
          <w:p w14:paraId="75FD0786" w14:textId="6219D158"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2.7</w:t>
            </w:r>
          </w:p>
        </w:tc>
        <w:tc>
          <w:tcPr>
            <w:tcW w:w="1061" w:type="dxa"/>
          </w:tcPr>
          <w:p w14:paraId="0716879C" w14:textId="5607AF2E"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0.4</w:t>
            </w:r>
          </w:p>
        </w:tc>
        <w:tc>
          <w:tcPr>
            <w:tcW w:w="923" w:type="dxa"/>
          </w:tcPr>
          <w:p w14:paraId="065D1CC1" w14:textId="2A3E8E9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4</w:t>
            </w:r>
          </w:p>
        </w:tc>
        <w:tc>
          <w:tcPr>
            <w:tcW w:w="992" w:type="dxa"/>
          </w:tcPr>
          <w:p w14:paraId="3D24CA9E" w14:textId="6245F686"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12.1</w:t>
            </w:r>
          </w:p>
        </w:tc>
        <w:tc>
          <w:tcPr>
            <w:tcW w:w="857" w:type="dxa"/>
          </w:tcPr>
          <w:p w14:paraId="477DD335" w14:textId="34E00601"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11.4</w:t>
            </w:r>
          </w:p>
        </w:tc>
        <w:tc>
          <w:tcPr>
            <w:tcW w:w="1150" w:type="dxa"/>
          </w:tcPr>
          <w:p w14:paraId="411C80DB" w14:textId="3D8DE4AB"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0.8</w:t>
            </w:r>
          </w:p>
        </w:tc>
        <w:tc>
          <w:tcPr>
            <w:tcW w:w="1150" w:type="dxa"/>
          </w:tcPr>
          <w:p w14:paraId="7D881AE9" w14:textId="6005E63A" w:rsidR="00C77E64" w:rsidRPr="00C77E64" w:rsidRDefault="00C77E64" w:rsidP="007C4A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77E64">
              <w:rPr>
                <w:rFonts w:ascii="Arial" w:hAnsi="Arial" w:cs="Arial"/>
                <w:sz w:val="16"/>
                <w:szCs w:val="16"/>
              </w:rPr>
              <w:t>0.9</w:t>
            </w:r>
          </w:p>
        </w:tc>
      </w:tr>
    </w:tbl>
    <w:p w14:paraId="6C797FB7" w14:textId="77777777" w:rsidR="004433E3" w:rsidRPr="00C77E64" w:rsidRDefault="004433E3">
      <w:pPr>
        <w:rPr>
          <w:rFonts w:ascii="Arial" w:hAnsi="Arial" w:cs="Arial"/>
          <w:sz w:val="16"/>
          <w:szCs w:val="16"/>
        </w:rPr>
      </w:pPr>
    </w:p>
    <w:p w14:paraId="30035EBA" w14:textId="72A124C4" w:rsidR="00AA609C" w:rsidRPr="00C77E64" w:rsidRDefault="0009715E">
      <w:pPr>
        <w:rPr>
          <w:rFonts w:ascii="Arial" w:hAnsi="Arial" w:cs="Arial"/>
          <w:sz w:val="16"/>
          <w:szCs w:val="16"/>
        </w:rPr>
      </w:pPr>
      <w:r w:rsidRPr="00C77E64">
        <w:rPr>
          <w:rFonts w:ascii="Arial" w:hAnsi="Arial" w:cs="Arial"/>
          <w:sz w:val="16"/>
          <w:szCs w:val="16"/>
        </w:rPr>
        <w:t xml:space="preserve">URTI: upper respiratory tract infection; </w:t>
      </w:r>
      <w:proofErr w:type="spellStart"/>
      <w:r w:rsidR="00ED103D" w:rsidRPr="00C77E64">
        <w:rPr>
          <w:rFonts w:ascii="Arial" w:hAnsi="Arial" w:cs="Arial"/>
          <w:sz w:val="16"/>
          <w:szCs w:val="16"/>
        </w:rPr>
        <w:t>PNDsr</w:t>
      </w:r>
      <w:proofErr w:type="spellEnd"/>
      <w:r w:rsidR="00ED103D" w:rsidRPr="00C77E64">
        <w:rPr>
          <w:rFonts w:ascii="Arial" w:hAnsi="Arial" w:cs="Arial"/>
          <w:sz w:val="16"/>
          <w:szCs w:val="16"/>
        </w:rPr>
        <w:t xml:space="preserve">: self-reported purulent nasal discharge, </w:t>
      </w:r>
      <w:proofErr w:type="spellStart"/>
      <w:r w:rsidR="00ED103D" w:rsidRPr="00C77E64">
        <w:rPr>
          <w:rFonts w:ascii="Arial" w:hAnsi="Arial" w:cs="Arial"/>
          <w:sz w:val="16"/>
          <w:szCs w:val="16"/>
        </w:rPr>
        <w:t>PNDex</w:t>
      </w:r>
      <w:proofErr w:type="spellEnd"/>
      <w:r w:rsidR="00ED103D" w:rsidRPr="00C77E64">
        <w:rPr>
          <w:rFonts w:ascii="Arial" w:hAnsi="Arial" w:cs="Arial"/>
          <w:sz w:val="16"/>
          <w:szCs w:val="16"/>
        </w:rPr>
        <w:t xml:space="preserve">: purulent nasal discharge upon examination, </w:t>
      </w:r>
      <w:proofErr w:type="spellStart"/>
      <w:r w:rsidR="00ED103D" w:rsidRPr="00C77E64">
        <w:rPr>
          <w:rFonts w:ascii="Arial" w:hAnsi="Arial" w:cs="Arial"/>
          <w:sz w:val="16"/>
          <w:szCs w:val="16"/>
        </w:rPr>
        <w:t>PPDex</w:t>
      </w:r>
      <w:proofErr w:type="spellEnd"/>
      <w:r w:rsidR="00ED103D" w:rsidRPr="00C77E64">
        <w:rPr>
          <w:rFonts w:ascii="Arial" w:hAnsi="Arial" w:cs="Arial"/>
          <w:sz w:val="16"/>
          <w:szCs w:val="16"/>
        </w:rPr>
        <w:t xml:space="preserve">: purulent pharyngeal discharge upon examination </w:t>
      </w:r>
    </w:p>
    <w:p w14:paraId="20239716" w14:textId="77777777" w:rsidR="000E0CAD" w:rsidRDefault="000E0CAD">
      <w:pPr>
        <w:rPr>
          <w:rFonts w:ascii="Arial" w:hAnsi="Arial" w:cs="Arial"/>
          <w:sz w:val="20"/>
          <w:szCs w:val="20"/>
        </w:rPr>
      </w:pPr>
    </w:p>
    <w:p w14:paraId="1067E0B1" w14:textId="77777777" w:rsidR="000E0CAD" w:rsidRDefault="000E0CAD">
      <w:pPr>
        <w:rPr>
          <w:rFonts w:ascii="Arial" w:hAnsi="Arial" w:cs="Arial"/>
          <w:sz w:val="20"/>
          <w:szCs w:val="20"/>
        </w:rPr>
      </w:pPr>
    </w:p>
    <w:p w14:paraId="7C239487" w14:textId="77777777" w:rsidR="000E0CAD" w:rsidRDefault="000E0CAD">
      <w:pPr>
        <w:rPr>
          <w:rFonts w:ascii="Arial" w:hAnsi="Arial" w:cs="Arial"/>
          <w:sz w:val="20"/>
          <w:szCs w:val="20"/>
        </w:rPr>
      </w:pPr>
    </w:p>
    <w:p w14:paraId="7C060204" w14:textId="77777777" w:rsidR="000E0CAD" w:rsidRDefault="000E0CAD">
      <w:pPr>
        <w:rPr>
          <w:rFonts w:ascii="Arial" w:hAnsi="Arial" w:cs="Arial"/>
          <w:sz w:val="20"/>
          <w:szCs w:val="20"/>
        </w:rPr>
      </w:pPr>
    </w:p>
    <w:p w14:paraId="0D8840C7" w14:textId="77777777" w:rsidR="000E0CAD" w:rsidRDefault="000E0CAD">
      <w:pPr>
        <w:rPr>
          <w:rFonts w:ascii="Arial" w:hAnsi="Arial" w:cs="Arial"/>
          <w:sz w:val="20"/>
          <w:szCs w:val="20"/>
        </w:rPr>
      </w:pPr>
    </w:p>
    <w:p w14:paraId="3F29C65E" w14:textId="77777777" w:rsidR="000E0CAD" w:rsidRDefault="000E0CAD">
      <w:pPr>
        <w:rPr>
          <w:rFonts w:ascii="Arial" w:hAnsi="Arial" w:cs="Arial"/>
          <w:sz w:val="20"/>
          <w:szCs w:val="20"/>
        </w:rPr>
      </w:pPr>
    </w:p>
    <w:p w14:paraId="40ABE734" w14:textId="77777777" w:rsidR="000E0CAD" w:rsidRDefault="000E0CAD">
      <w:pPr>
        <w:rPr>
          <w:rFonts w:ascii="Arial" w:hAnsi="Arial" w:cs="Arial"/>
          <w:sz w:val="20"/>
          <w:szCs w:val="20"/>
        </w:rPr>
      </w:pPr>
    </w:p>
    <w:p w14:paraId="1DD194AD" w14:textId="77777777" w:rsidR="000E0CAD" w:rsidRDefault="000E0CAD">
      <w:pPr>
        <w:rPr>
          <w:rFonts w:ascii="Arial" w:hAnsi="Arial" w:cs="Arial"/>
          <w:sz w:val="20"/>
          <w:szCs w:val="20"/>
        </w:rPr>
      </w:pPr>
    </w:p>
    <w:p w14:paraId="0C418213" w14:textId="77777777" w:rsidR="000E0CAD" w:rsidRDefault="000E0CAD">
      <w:pPr>
        <w:rPr>
          <w:rFonts w:ascii="Arial" w:hAnsi="Arial" w:cs="Arial"/>
          <w:sz w:val="20"/>
          <w:szCs w:val="20"/>
        </w:rPr>
      </w:pPr>
    </w:p>
    <w:p w14:paraId="4827C27B" w14:textId="77777777" w:rsidR="000E0CAD" w:rsidRDefault="000E0CAD">
      <w:pPr>
        <w:rPr>
          <w:rFonts w:ascii="Arial" w:hAnsi="Arial" w:cs="Arial"/>
          <w:sz w:val="20"/>
          <w:szCs w:val="20"/>
        </w:rPr>
      </w:pPr>
    </w:p>
    <w:p w14:paraId="385CCFA3" w14:textId="77777777" w:rsidR="000E0CAD" w:rsidRDefault="000E0CAD">
      <w:pPr>
        <w:rPr>
          <w:rFonts w:ascii="Arial" w:hAnsi="Arial" w:cs="Arial"/>
          <w:sz w:val="20"/>
          <w:szCs w:val="20"/>
        </w:rPr>
      </w:pPr>
    </w:p>
    <w:p w14:paraId="5B9669B8" w14:textId="77777777" w:rsidR="000E0CAD" w:rsidRDefault="000E0CAD">
      <w:pPr>
        <w:rPr>
          <w:rFonts w:ascii="Arial" w:hAnsi="Arial" w:cs="Arial"/>
          <w:sz w:val="20"/>
          <w:szCs w:val="20"/>
        </w:rPr>
      </w:pPr>
    </w:p>
    <w:p w14:paraId="346298F4" w14:textId="77777777" w:rsidR="000E0CAD" w:rsidRDefault="000E0CAD">
      <w:pPr>
        <w:rPr>
          <w:rFonts w:ascii="Arial" w:hAnsi="Arial" w:cs="Arial"/>
          <w:sz w:val="20"/>
          <w:szCs w:val="20"/>
        </w:rPr>
      </w:pPr>
    </w:p>
    <w:p w14:paraId="45928BB4" w14:textId="77777777" w:rsidR="000E0CAD" w:rsidRDefault="000E0CAD">
      <w:pPr>
        <w:rPr>
          <w:rFonts w:ascii="Arial" w:hAnsi="Arial" w:cs="Arial"/>
          <w:sz w:val="20"/>
          <w:szCs w:val="20"/>
        </w:rPr>
      </w:pPr>
    </w:p>
    <w:p w14:paraId="220641AC" w14:textId="77777777" w:rsidR="000E0CAD" w:rsidRDefault="000E0CAD">
      <w:pPr>
        <w:rPr>
          <w:rFonts w:ascii="Arial" w:hAnsi="Arial" w:cs="Arial"/>
          <w:sz w:val="20"/>
          <w:szCs w:val="20"/>
        </w:rPr>
      </w:pPr>
    </w:p>
    <w:p w14:paraId="65122FAF" w14:textId="77777777" w:rsidR="000E0CAD" w:rsidRDefault="000E0CAD">
      <w:pPr>
        <w:rPr>
          <w:rFonts w:ascii="Arial" w:hAnsi="Arial" w:cs="Arial"/>
          <w:sz w:val="20"/>
          <w:szCs w:val="20"/>
        </w:rPr>
      </w:pPr>
    </w:p>
    <w:p w14:paraId="547D7836" w14:textId="07031982" w:rsidR="004433E3" w:rsidRPr="00EF2B2A" w:rsidRDefault="004433E3" w:rsidP="007C4AEF">
      <w:pPr>
        <w:rPr>
          <w:rFonts w:ascii="Arial" w:hAnsi="Arial" w:cs="Arial"/>
          <w:sz w:val="20"/>
          <w:szCs w:val="20"/>
        </w:rPr>
      </w:pPr>
      <w:r w:rsidRPr="00EF2B2A">
        <w:rPr>
          <w:rFonts w:ascii="Arial" w:hAnsi="Arial" w:cs="Arial"/>
          <w:sz w:val="20"/>
          <w:szCs w:val="20"/>
        </w:rPr>
        <w:br w:type="page"/>
      </w:r>
    </w:p>
    <w:tbl>
      <w:tblPr>
        <w:tblStyle w:val="PlainTable3"/>
        <w:tblpPr w:leftFromText="141" w:rightFromText="141" w:horzAnchor="margin" w:tblpY="1140"/>
        <w:tblW w:w="0" w:type="auto"/>
        <w:tblLook w:val="04A0" w:firstRow="1" w:lastRow="0" w:firstColumn="1" w:lastColumn="0" w:noHBand="0" w:noVBand="1"/>
      </w:tblPr>
      <w:tblGrid>
        <w:gridCol w:w="1843"/>
        <w:gridCol w:w="851"/>
        <w:gridCol w:w="992"/>
        <w:gridCol w:w="992"/>
        <w:gridCol w:w="851"/>
        <w:gridCol w:w="1159"/>
      </w:tblGrid>
      <w:tr w:rsidR="00EF2B2A" w:rsidRPr="00EF2B2A" w14:paraId="2C65ABFF" w14:textId="77777777" w:rsidTr="00806B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5FAD7B49" w14:textId="7B493F52" w:rsidR="00C42342" w:rsidRPr="00806B1F" w:rsidRDefault="00C42342" w:rsidP="000E0CAD">
            <w:pPr>
              <w:rPr>
                <w:rFonts w:ascii="Arial" w:hAnsi="Arial" w:cs="Arial"/>
                <w:sz w:val="16"/>
                <w:szCs w:val="16"/>
              </w:rPr>
            </w:pPr>
            <w:r w:rsidRPr="00806B1F">
              <w:rPr>
                <w:rFonts w:ascii="Arial" w:hAnsi="Arial" w:cs="Arial"/>
                <w:caps w:val="0"/>
                <w:sz w:val="16"/>
                <w:szCs w:val="16"/>
              </w:rPr>
              <w:lastRenderedPageBreak/>
              <w:t>Trial</w:t>
            </w:r>
          </w:p>
        </w:tc>
        <w:tc>
          <w:tcPr>
            <w:tcW w:w="851" w:type="dxa"/>
          </w:tcPr>
          <w:p w14:paraId="1D5F8478"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caps w:val="0"/>
                <w:sz w:val="16"/>
                <w:szCs w:val="16"/>
              </w:rPr>
            </w:pPr>
            <w:r w:rsidRPr="00806B1F">
              <w:rPr>
                <w:rFonts w:ascii="Arial" w:hAnsi="Arial" w:cs="Arial"/>
                <w:sz w:val="16"/>
                <w:szCs w:val="16"/>
              </w:rPr>
              <w:t>n</w:t>
            </w:r>
          </w:p>
        </w:tc>
        <w:tc>
          <w:tcPr>
            <w:tcW w:w="992" w:type="dxa"/>
          </w:tcPr>
          <w:p w14:paraId="7469A96F"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caps w:val="0"/>
                <w:sz w:val="16"/>
                <w:szCs w:val="16"/>
              </w:rPr>
              <w:t>Cure (%)</w:t>
            </w:r>
          </w:p>
        </w:tc>
        <w:tc>
          <w:tcPr>
            <w:tcW w:w="992" w:type="dxa"/>
          </w:tcPr>
          <w:p w14:paraId="14961039"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caps w:val="0"/>
                <w:sz w:val="16"/>
                <w:szCs w:val="16"/>
              </w:rPr>
              <w:t>LP mean</w:t>
            </w:r>
          </w:p>
        </w:tc>
        <w:tc>
          <w:tcPr>
            <w:tcW w:w="851" w:type="dxa"/>
          </w:tcPr>
          <w:p w14:paraId="5BF908C9"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 xml:space="preserve">LP </w:t>
            </w:r>
            <w:proofErr w:type="spellStart"/>
            <w:r w:rsidRPr="00806B1F">
              <w:rPr>
                <w:rFonts w:ascii="Arial" w:hAnsi="Arial" w:cs="Arial"/>
                <w:caps w:val="0"/>
                <w:sz w:val="16"/>
                <w:szCs w:val="16"/>
              </w:rPr>
              <w:t>sd</w:t>
            </w:r>
            <w:proofErr w:type="spellEnd"/>
          </w:p>
        </w:tc>
        <w:tc>
          <w:tcPr>
            <w:tcW w:w="1159" w:type="dxa"/>
          </w:tcPr>
          <w:p w14:paraId="7BD2FC0E"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806B1F">
              <w:rPr>
                <w:rFonts w:ascii="Arial" w:hAnsi="Arial" w:cs="Arial"/>
                <w:caps w:val="0"/>
                <w:sz w:val="16"/>
                <w:szCs w:val="16"/>
              </w:rPr>
              <w:t>Membership</w:t>
            </w:r>
          </w:p>
          <w:p w14:paraId="681C9AA5" w14:textId="77777777" w:rsidR="00C42342" w:rsidRPr="00806B1F" w:rsidRDefault="00C42342" w:rsidP="00806B1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caps w:val="0"/>
                <w:sz w:val="16"/>
                <w:szCs w:val="16"/>
              </w:rPr>
              <w:t>C-statistic</w:t>
            </w:r>
          </w:p>
        </w:tc>
      </w:tr>
      <w:tr w:rsidR="00EF2B2A" w:rsidRPr="00EF2B2A" w14:paraId="47C75DAB" w14:textId="77777777" w:rsidTr="0080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384195F"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Bucher</w:t>
            </w:r>
          </w:p>
        </w:tc>
        <w:tc>
          <w:tcPr>
            <w:tcW w:w="851" w:type="dxa"/>
          </w:tcPr>
          <w:p w14:paraId="0DCE3326"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135</w:t>
            </w:r>
          </w:p>
        </w:tc>
        <w:tc>
          <w:tcPr>
            <w:tcW w:w="992" w:type="dxa"/>
          </w:tcPr>
          <w:p w14:paraId="3A8CDFEB"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49</w:t>
            </w:r>
          </w:p>
        </w:tc>
        <w:tc>
          <w:tcPr>
            <w:tcW w:w="992" w:type="dxa"/>
          </w:tcPr>
          <w:p w14:paraId="49770D2B"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0.34</w:t>
            </w:r>
          </w:p>
        </w:tc>
        <w:tc>
          <w:tcPr>
            <w:tcW w:w="851" w:type="dxa"/>
          </w:tcPr>
          <w:p w14:paraId="7740F971"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0.34</w:t>
            </w:r>
          </w:p>
        </w:tc>
        <w:tc>
          <w:tcPr>
            <w:tcW w:w="1159" w:type="dxa"/>
          </w:tcPr>
          <w:p w14:paraId="12AE678E" w14:textId="0BDC40F4"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w:t>
            </w:r>
            <w:r w:rsidR="001A3C20" w:rsidRPr="00806B1F">
              <w:rPr>
                <w:rFonts w:ascii="Arial" w:hAnsi="Arial" w:cs="Arial"/>
                <w:sz w:val="16"/>
                <w:szCs w:val="16"/>
              </w:rPr>
              <w:t>0</w:t>
            </w:r>
          </w:p>
        </w:tc>
      </w:tr>
      <w:tr w:rsidR="00EF2B2A" w:rsidRPr="00EF2B2A" w14:paraId="75353F39"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466153F8"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De Sutter</w:t>
            </w:r>
          </w:p>
        </w:tc>
        <w:tc>
          <w:tcPr>
            <w:tcW w:w="851" w:type="dxa"/>
          </w:tcPr>
          <w:p w14:paraId="1EDF2BAF"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266</w:t>
            </w:r>
          </w:p>
        </w:tc>
        <w:tc>
          <w:tcPr>
            <w:tcW w:w="992" w:type="dxa"/>
          </w:tcPr>
          <w:p w14:paraId="729BA333"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56</w:t>
            </w:r>
          </w:p>
        </w:tc>
        <w:tc>
          <w:tcPr>
            <w:tcW w:w="992" w:type="dxa"/>
          </w:tcPr>
          <w:p w14:paraId="57D0D86F"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0.23</w:t>
            </w:r>
          </w:p>
        </w:tc>
        <w:tc>
          <w:tcPr>
            <w:tcW w:w="851" w:type="dxa"/>
          </w:tcPr>
          <w:p w14:paraId="020BEC60"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0.38</w:t>
            </w:r>
          </w:p>
        </w:tc>
        <w:tc>
          <w:tcPr>
            <w:tcW w:w="1159" w:type="dxa"/>
          </w:tcPr>
          <w:p w14:paraId="1E77CE62"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0.92</w:t>
            </w:r>
          </w:p>
        </w:tc>
      </w:tr>
      <w:tr w:rsidR="00EF2B2A" w:rsidRPr="00EF2B2A" w14:paraId="04182884" w14:textId="77777777" w:rsidTr="0080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16C75257"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Kaiser</w:t>
            </w:r>
          </w:p>
        </w:tc>
        <w:tc>
          <w:tcPr>
            <w:tcW w:w="851" w:type="dxa"/>
          </w:tcPr>
          <w:p w14:paraId="77AE84FB"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191</w:t>
            </w:r>
          </w:p>
        </w:tc>
        <w:tc>
          <w:tcPr>
            <w:tcW w:w="992" w:type="dxa"/>
          </w:tcPr>
          <w:p w14:paraId="7D3085EB"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65</w:t>
            </w:r>
          </w:p>
        </w:tc>
        <w:tc>
          <w:tcPr>
            <w:tcW w:w="992" w:type="dxa"/>
          </w:tcPr>
          <w:p w14:paraId="498E8893"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0.66</w:t>
            </w:r>
          </w:p>
        </w:tc>
        <w:tc>
          <w:tcPr>
            <w:tcW w:w="851" w:type="dxa"/>
          </w:tcPr>
          <w:p w14:paraId="7C1A4125"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0.44</w:t>
            </w:r>
          </w:p>
        </w:tc>
        <w:tc>
          <w:tcPr>
            <w:tcW w:w="1159" w:type="dxa"/>
          </w:tcPr>
          <w:p w14:paraId="16422F2A"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0.86</w:t>
            </w:r>
          </w:p>
        </w:tc>
      </w:tr>
      <w:tr w:rsidR="00EF2B2A" w:rsidRPr="00EF2B2A" w14:paraId="39FFFE74"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2DD703A8"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Meltzer</w:t>
            </w:r>
          </w:p>
        </w:tc>
        <w:tc>
          <w:tcPr>
            <w:tcW w:w="851" w:type="dxa"/>
          </w:tcPr>
          <w:p w14:paraId="2CB4043F"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368</w:t>
            </w:r>
          </w:p>
        </w:tc>
        <w:tc>
          <w:tcPr>
            <w:tcW w:w="992" w:type="dxa"/>
          </w:tcPr>
          <w:p w14:paraId="1113B1EB"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35</w:t>
            </w:r>
          </w:p>
        </w:tc>
        <w:tc>
          <w:tcPr>
            <w:tcW w:w="992" w:type="dxa"/>
          </w:tcPr>
          <w:p w14:paraId="3B9D2D5C"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-0.37</w:t>
            </w:r>
          </w:p>
        </w:tc>
        <w:tc>
          <w:tcPr>
            <w:tcW w:w="851" w:type="dxa"/>
          </w:tcPr>
          <w:p w14:paraId="17E1E39D"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0.50</w:t>
            </w:r>
          </w:p>
        </w:tc>
        <w:tc>
          <w:tcPr>
            <w:tcW w:w="1159" w:type="dxa"/>
          </w:tcPr>
          <w:p w14:paraId="4FE5B28F"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0.82</w:t>
            </w:r>
          </w:p>
        </w:tc>
      </w:tr>
      <w:tr w:rsidR="00EF2B2A" w:rsidRPr="00EF2B2A" w14:paraId="6731D142" w14:textId="77777777" w:rsidTr="0080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CD16E33"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Merenstein</w:t>
            </w:r>
          </w:p>
        </w:tc>
        <w:tc>
          <w:tcPr>
            <w:tcW w:w="851" w:type="dxa"/>
          </w:tcPr>
          <w:p w14:paraId="797D6DFF"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251</w:t>
            </w:r>
          </w:p>
        </w:tc>
        <w:tc>
          <w:tcPr>
            <w:tcW w:w="992" w:type="dxa"/>
          </w:tcPr>
          <w:p w14:paraId="5BF1B6D0"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69</w:t>
            </w:r>
          </w:p>
        </w:tc>
        <w:tc>
          <w:tcPr>
            <w:tcW w:w="992" w:type="dxa"/>
          </w:tcPr>
          <w:p w14:paraId="62FF280C"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0.65</w:t>
            </w:r>
          </w:p>
        </w:tc>
        <w:tc>
          <w:tcPr>
            <w:tcW w:w="851" w:type="dxa"/>
          </w:tcPr>
          <w:p w14:paraId="71B03012"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0.43</w:t>
            </w:r>
          </w:p>
        </w:tc>
        <w:tc>
          <w:tcPr>
            <w:tcW w:w="1159" w:type="dxa"/>
          </w:tcPr>
          <w:p w14:paraId="0F3108F8"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0.87</w:t>
            </w:r>
          </w:p>
        </w:tc>
      </w:tr>
      <w:tr w:rsidR="00EF2B2A" w:rsidRPr="00EF2B2A" w14:paraId="1C2BA7C2"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7D35AF88" w14:textId="77777777" w:rsidR="00C42342" w:rsidRPr="00806B1F" w:rsidRDefault="00C42342" w:rsidP="000E0CAD">
            <w:pPr>
              <w:rPr>
                <w:rFonts w:ascii="Arial" w:hAnsi="Arial" w:cs="Arial"/>
                <w:sz w:val="16"/>
                <w:szCs w:val="16"/>
              </w:rPr>
            </w:pPr>
            <w:proofErr w:type="spellStart"/>
            <w:r w:rsidRPr="00806B1F">
              <w:rPr>
                <w:rFonts w:ascii="Arial" w:hAnsi="Arial" w:cs="Arial"/>
                <w:b w:val="0"/>
                <w:bCs w:val="0"/>
                <w:i/>
                <w:iCs/>
                <w:caps w:val="0"/>
                <w:sz w:val="16"/>
                <w:szCs w:val="16"/>
              </w:rPr>
              <w:t>Stalman</w:t>
            </w:r>
            <w:proofErr w:type="spellEnd"/>
          </w:p>
        </w:tc>
        <w:tc>
          <w:tcPr>
            <w:tcW w:w="851" w:type="dxa"/>
          </w:tcPr>
          <w:p w14:paraId="0F9BFD74"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150</w:t>
            </w:r>
          </w:p>
        </w:tc>
        <w:tc>
          <w:tcPr>
            <w:tcW w:w="992" w:type="dxa"/>
          </w:tcPr>
          <w:p w14:paraId="6E570728"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77</w:t>
            </w:r>
          </w:p>
        </w:tc>
        <w:tc>
          <w:tcPr>
            <w:tcW w:w="992" w:type="dxa"/>
          </w:tcPr>
          <w:p w14:paraId="1BBA7654"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0.9</w:t>
            </w:r>
          </w:p>
        </w:tc>
        <w:tc>
          <w:tcPr>
            <w:tcW w:w="851" w:type="dxa"/>
          </w:tcPr>
          <w:p w14:paraId="5B5A4476"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0.44</w:t>
            </w:r>
          </w:p>
        </w:tc>
        <w:tc>
          <w:tcPr>
            <w:tcW w:w="1159" w:type="dxa"/>
          </w:tcPr>
          <w:p w14:paraId="31015BCD"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0.83</w:t>
            </w:r>
          </w:p>
        </w:tc>
      </w:tr>
      <w:tr w:rsidR="00EF2B2A" w:rsidRPr="00EF2B2A" w14:paraId="4F90305B" w14:textId="77777777" w:rsidTr="00806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1CF809D"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Schering-Plough</w:t>
            </w:r>
          </w:p>
        </w:tc>
        <w:tc>
          <w:tcPr>
            <w:tcW w:w="851" w:type="dxa"/>
          </w:tcPr>
          <w:p w14:paraId="2085D749"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116</w:t>
            </w:r>
          </w:p>
        </w:tc>
        <w:tc>
          <w:tcPr>
            <w:tcW w:w="992" w:type="dxa"/>
          </w:tcPr>
          <w:p w14:paraId="49A0D39A"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63</w:t>
            </w:r>
          </w:p>
        </w:tc>
        <w:tc>
          <w:tcPr>
            <w:tcW w:w="992" w:type="dxa"/>
          </w:tcPr>
          <w:p w14:paraId="39E28ABF"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-0.36</w:t>
            </w:r>
          </w:p>
        </w:tc>
        <w:tc>
          <w:tcPr>
            <w:tcW w:w="851" w:type="dxa"/>
          </w:tcPr>
          <w:p w14:paraId="42F18605"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0.48</w:t>
            </w:r>
          </w:p>
        </w:tc>
        <w:tc>
          <w:tcPr>
            <w:tcW w:w="1159" w:type="dxa"/>
          </w:tcPr>
          <w:p w14:paraId="46AF5657"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0.76</w:t>
            </w:r>
          </w:p>
        </w:tc>
      </w:tr>
      <w:tr w:rsidR="00EF2B2A" w:rsidRPr="00EF2B2A" w14:paraId="0BD1593D"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699BEA59" w14:textId="77777777" w:rsidR="00C42342" w:rsidRPr="00806B1F" w:rsidRDefault="00C42342" w:rsidP="000E0CAD">
            <w:pPr>
              <w:rPr>
                <w:rFonts w:ascii="Arial" w:hAnsi="Arial" w:cs="Arial"/>
                <w:sz w:val="16"/>
                <w:szCs w:val="16"/>
              </w:rPr>
            </w:pPr>
            <w:proofErr w:type="spellStart"/>
            <w:r w:rsidRPr="00806B1F">
              <w:rPr>
                <w:rFonts w:ascii="Arial" w:hAnsi="Arial" w:cs="Arial"/>
                <w:b w:val="0"/>
                <w:bCs w:val="0"/>
                <w:i/>
                <w:iCs/>
                <w:caps w:val="0"/>
                <w:sz w:val="16"/>
                <w:szCs w:val="16"/>
              </w:rPr>
              <w:t>Varonen</w:t>
            </w:r>
            <w:proofErr w:type="spellEnd"/>
          </w:p>
        </w:tc>
        <w:tc>
          <w:tcPr>
            <w:tcW w:w="851" w:type="dxa"/>
          </w:tcPr>
          <w:p w14:paraId="1D7A49A0"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114</w:t>
            </w:r>
          </w:p>
        </w:tc>
        <w:tc>
          <w:tcPr>
            <w:tcW w:w="992" w:type="dxa"/>
          </w:tcPr>
          <w:p w14:paraId="77674B2D"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64</w:t>
            </w:r>
          </w:p>
        </w:tc>
        <w:tc>
          <w:tcPr>
            <w:tcW w:w="992" w:type="dxa"/>
          </w:tcPr>
          <w:p w14:paraId="50BBE533"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0.52</w:t>
            </w:r>
          </w:p>
        </w:tc>
        <w:tc>
          <w:tcPr>
            <w:tcW w:w="851" w:type="dxa"/>
          </w:tcPr>
          <w:p w14:paraId="5354A613"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0.42</w:t>
            </w:r>
          </w:p>
        </w:tc>
        <w:tc>
          <w:tcPr>
            <w:tcW w:w="1159" w:type="dxa"/>
          </w:tcPr>
          <w:p w14:paraId="71740ADB"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0.81</w:t>
            </w:r>
          </w:p>
        </w:tc>
      </w:tr>
      <w:tr w:rsidR="00EF2B2A" w:rsidRPr="00EF2B2A" w14:paraId="440BCAFB" w14:textId="77777777" w:rsidTr="00806B1F">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9593F5D"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Williamson1</w:t>
            </w:r>
          </w:p>
        </w:tc>
        <w:tc>
          <w:tcPr>
            <w:tcW w:w="851" w:type="dxa"/>
          </w:tcPr>
          <w:p w14:paraId="6FE0DA8D"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490</w:t>
            </w:r>
          </w:p>
        </w:tc>
        <w:tc>
          <w:tcPr>
            <w:tcW w:w="992" w:type="dxa"/>
          </w:tcPr>
          <w:p w14:paraId="202D5886"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69</w:t>
            </w:r>
          </w:p>
        </w:tc>
        <w:tc>
          <w:tcPr>
            <w:tcW w:w="992" w:type="dxa"/>
          </w:tcPr>
          <w:p w14:paraId="06A9C58E"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0.85</w:t>
            </w:r>
          </w:p>
        </w:tc>
        <w:tc>
          <w:tcPr>
            <w:tcW w:w="851" w:type="dxa"/>
          </w:tcPr>
          <w:p w14:paraId="3A0C86E4"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0.36</w:t>
            </w:r>
          </w:p>
        </w:tc>
        <w:tc>
          <w:tcPr>
            <w:tcW w:w="1159" w:type="dxa"/>
          </w:tcPr>
          <w:p w14:paraId="0D9FBC69" w14:textId="77777777" w:rsidR="00C42342" w:rsidRPr="00806B1F" w:rsidRDefault="00C42342" w:rsidP="00806B1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806B1F">
              <w:rPr>
                <w:rFonts w:ascii="Arial" w:hAnsi="Arial" w:cs="Arial"/>
                <w:sz w:val="16"/>
                <w:szCs w:val="16"/>
              </w:rPr>
              <w:t>0.82</w:t>
            </w:r>
          </w:p>
        </w:tc>
      </w:tr>
      <w:tr w:rsidR="00EF2B2A" w:rsidRPr="00EF2B2A" w14:paraId="6FDA1BAF" w14:textId="77777777" w:rsidTr="00806B1F">
        <w:tc>
          <w:tcPr>
            <w:cnfStyle w:val="001000000000" w:firstRow="0" w:lastRow="0" w:firstColumn="1" w:lastColumn="0" w:oddVBand="0" w:evenVBand="0" w:oddHBand="0" w:evenHBand="0" w:firstRowFirstColumn="0" w:firstRowLastColumn="0" w:lastRowFirstColumn="0" w:lastRowLastColumn="0"/>
            <w:tcW w:w="1843" w:type="dxa"/>
            <w:vAlign w:val="center"/>
          </w:tcPr>
          <w:p w14:paraId="1376D9ED" w14:textId="77777777" w:rsidR="00C42342" w:rsidRPr="00806B1F" w:rsidRDefault="00C42342" w:rsidP="000E0CAD">
            <w:pPr>
              <w:rPr>
                <w:rFonts w:ascii="Arial" w:hAnsi="Arial" w:cs="Arial"/>
                <w:sz w:val="16"/>
                <w:szCs w:val="16"/>
              </w:rPr>
            </w:pPr>
            <w:r w:rsidRPr="00806B1F">
              <w:rPr>
                <w:rFonts w:ascii="Arial" w:hAnsi="Arial" w:cs="Arial"/>
                <w:b w:val="0"/>
                <w:bCs w:val="0"/>
                <w:i/>
                <w:iCs/>
                <w:caps w:val="0"/>
                <w:sz w:val="16"/>
                <w:szCs w:val="16"/>
              </w:rPr>
              <w:t>Williamson2</w:t>
            </w:r>
            <w:r w:rsidRPr="00806B1F">
              <w:rPr>
                <w:rFonts w:ascii="Arial" w:hAnsi="Arial" w:cs="Arial"/>
                <w:sz w:val="16"/>
                <w:szCs w:val="16"/>
              </w:rPr>
              <w:t> </w:t>
            </w:r>
          </w:p>
        </w:tc>
        <w:tc>
          <w:tcPr>
            <w:tcW w:w="851" w:type="dxa"/>
          </w:tcPr>
          <w:p w14:paraId="51930B4D"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458</w:t>
            </w:r>
          </w:p>
        </w:tc>
        <w:tc>
          <w:tcPr>
            <w:tcW w:w="992" w:type="dxa"/>
          </w:tcPr>
          <w:p w14:paraId="11255747"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66</w:t>
            </w:r>
          </w:p>
        </w:tc>
        <w:tc>
          <w:tcPr>
            <w:tcW w:w="992" w:type="dxa"/>
          </w:tcPr>
          <w:p w14:paraId="6091EB26"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0.79</w:t>
            </w:r>
          </w:p>
        </w:tc>
        <w:tc>
          <w:tcPr>
            <w:tcW w:w="851" w:type="dxa"/>
          </w:tcPr>
          <w:p w14:paraId="58F6FF06"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0.33</w:t>
            </w:r>
          </w:p>
        </w:tc>
        <w:tc>
          <w:tcPr>
            <w:tcW w:w="1159" w:type="dxa"/>
          </w:tcPr>
          <w:p w14:paraId="16A26A71" w14:textId="77777777" w:rsidR="00C42342" w:rsidRPr="00806B1F" w:rsidRDefault="00C42342" w:rsidP="00806B1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806B1F">
              <w:rPr>
                <w:rFonts w:ascii="Arial" w:hAnsi="Arial" w:cs="Arial"/>
                <w:sz w:val="16"/>
                <w:szCs w:val="16"/>
              </w:rPr>
              <w:t>0.82</w:t>
            </w:r>
          </w:p>
        </w:tc>
      </w:tr>
    </w:tbl>
    <w:p w14:paraId="3A9EFD0D" w14:textId="77777777" w:rsidR="00C42342" w:rsidRPr="00EF2B2A" w:rsidRDefault="00C42342" w:rsidP="00C42342">
      <w:pPr>
        <w:rPr>
          <w:rFonts w:ascii="Arial" w:hAnsi="Arial" w:cs="Arial"/>
          <w:b/>
          <w:sz w:val="20"/>
          <w:szCs w:val="20"/>
        </w:rPr>
      </w:pPr>
    </w:p>
    <w:p w14:paraId="66C2E0EC" w14:textId="77777777" w:rsidR="00806B1F" w:rsidRPr="006160C6" w:rsidRDefault="00806B1F" w:rsidP="00806B1F">
      <w:pPr>
        <w:rPr>
          <w:rFonts w:ascii="Arial" w:eastAsia="Arial" w:hAnsi="Arial" w:cs="Arial"/>
          <w:b/>
          <w:sz w:val="20"/>
          <w:szCs w:val="20"/>
          <w:lang w:val="en-GB"/>
        </w:rPr>
      </w:pPr>
      <w:r w:rsidRPr="006160C6">
        <w:rPr>
          <w:rFonts w:ascii="Arial" w:eastAsia="Arial" w:hAnsi="Arial" w:cs="Arial"/>
          <w:b/>
          <w:sz w:val="20"/>
          <w:szCs w:val="20"/>
          <w:lang w:val="en-GB"/>
        </w:rPr>
        <w:t>Table S5. Between-study heterogeneity in predictor and outcome distributions</w:t>
      </w:r>
    </w:p>
    <w:p w14:paraId="2A381322" w14:textId="77777777" w:rsidR="000E0CAD" w:rsidRPr="00806B1F" w:rsidRDefault="000E0CAD" w:rsidP="000E0CAD">
      <w:pPr>
        <w:rPr>
          <w:rFonts w:ascii="Arial" w:hAnsi="Arial" w:cs="Arial"/>
          <w:sz w:val="20"/>
          <w:szCs w:val="20"/>
          <w:lang w:val="en-GB"/>
        </w:rPr>
      </w:pPr>
    </w:p>
    <w:p w14:paraId="4442D0CC" w14:textId="77777777" w:rsidR="000E0CAD" w:rsidRDefault="000E0CAD" w:rsidP="000E0CAD">
      <w:pPr>
        <w:rPr>
          <w:rFonts w:ascii="Arial" w:hAnsi="Arial" w:cs="Arial"/>
          <w:sz w:val="20"/>
          <w:szCs w:val="20"/>
        </w:rPr>
      </w:pPr>
    </w:p>
    <w:p w14:paraId="208D43BF" w14:textId="77777777" w:rsidR="000E0CAD" w:rsidRDefault="000E0CAD" w:rsidP="000E0CAD">
      <w:pPr>
        <w:rPr>
          <w:rFonts w:ascii="Arial" w:hAnsi="Arial" w:cs="Arial"/>
          <w:sz w:val="20"/>
          <w:szCs w:val="20"/>
        </w:rPr>
      </w:pPr>
    </w:p>
    <w:p w14:paraId="1E286C65" w14:textId="77777777" w:rsidR="00106721" w:rsidRDefault="00106721" w:rsidP="000E0CAD">
      <w:pPr>
        <w:rPr>
          <w:rFonts w:ascii="Arial" w:hAnsi="Arial" w:cs="Arial"/>
          <w:sz w:val="20"/>
          <w:szCs w:val="20"/>
        </w:rPr>
      </w:pPr>
    </w:p>
    <w:p w14:paraId="0FD33324" w14:textId="77777777" w:rsidR="00106721" w:rsidRDefault="00106721" w:rsidP="000E0CAD">
      <w:pPr>
        <w:rPr>
          <w:rFonts w:ascii="Arial" w:hAnsi="Arial" w:cs="Arial"/>
          <w:sz w:val="20"/>
          <w:szCs w:val="20"/>
        </w:rPr>
      </w:pPr>
    </w:p>
    <w:p w14:paraId="345D9464" w14:textId="77777777" w:rsidR="00106721" w:rsidRDefault="00106721" w:rsidP="000E0CAD">
      <w:pPr>
        <w:rPr>
          <w:rFonts w:ascii="Arial" w:hAnsi="Arial" w:cs="Arial"/>
          <w:sz w:val="20"/>
          <w:szCs w:val="20"/>
        </w:rPr>
      </w:pPr>
    </w:p>
    <w:p w14:paraId="05128F88" w14:textId="77777777" w:rsidR="00106721" w:rsidRDefault="00106721" w:rsidP="000E0CAD">
      <w:pPr>
        <w:rPr>
          <w:rFonts w:ascii="Arial" w:hAnsi="Arial" w:cs="Arial"/>
          <w:sz w:val="20"/>
          <w:szCs w:val="20"/>
        </w:rPr>
      </w:pPr>
    </w:p>
    <w:p w14:paraId="341907A9" w14:textId="77777777" w:rsidR="00106721" w:rsidRDefault="00106721" w:rsidP="000E0CAD">
      <w:pPr>
        <w:rPr>
          <w:rFonts w:ascii="Arial" w:hAnsi="Arial" w:cs="Arial"/>
          <w:sz w:val="20"/>
          <w:szCs w:val="20"/>
        </w:rPr>
      </w:pPr>
    </w:p>
    <w:p w14:paraId="3F479B29" w14:textId="77777777" w:rsidR="00106721" w:rsidRDefault="00106721" w:rsidP="000E0CAD">
      <w:pPr>
        <w:rPr>
          <w:rFonts w:ascii="Arial" w:hAnsi="Arial" w:cs="Arial"/>
          <w:sz w:val="20"/>
          <w:szCs w:val="20"/>
        </w:rPr>
      </w:pPr>
    </w:p>
    <w:p w14:paraId="391859A6" w14:textId="77777777" w:rsidR="00106721" w:rsidRDefault="00106721" w:rsidP="000E0CAD">
      <w:pPr>
        <w:rPr>
          <w:rFonts w:ascii="Arial" w:hAnsi="Arial" w:cs="Arial"/>
          <w:sz w:val="20"/>
          <w:szCs w:val="20"/>
        </w:rPr>
      </w:pPr>
    </w:p>
    <w:p w14:paraId="76340267" w14:textId="77777777" w:rsidR="00106721" w:rsidRDefault="00106721" w:rsidP="000E0CAD">
      <w:pPr>
        <w:rPr>
          <w:rFonts w:ascii="Arial" w:hAnsi="Arial" w:cs="Arial"/>
          <w:sz w:val="20"/>
          <w:szCs w:val="20"/>
        </w:rPr>
      </w:pPr>
    </w:p>
    <w:p w14:paraId="444D2619" w14:textId="77777777" w:rsidR="00106721" w:rsidRDefault="00106721" w:rsidP="000E0CAD">
      <w:pPr>
        <w:rPr>
          <w:rFonts w:ascii="Arial" w:hAnsi="Arial" w:cs="Arial"/>
          <w:sz w:val="20"/>
          <w:szCs w:val="20"/>
        </w:rPr>
      </w:pPr>
    </w:p>
    <w:p w14:paraId="5EBB7083" w14:textId="77777777" w:rsidR="00106721" w:rsidRDefault="00106721" w:rsidP="000E0CAD">
      <w:pPr>
        <w:rPr>
          <w:rFonts w:ascii="Arial" w:hAnsi="Arial" w:cs="Arial"/>
          <w:sz w:val="20"/>
          <w:szCs w:val="20"/>
        </w:rPr>
      </w:pPr>
    </w:p>
    <w:p w14:paraId="57D82CDA" w14:textId="77777777" w:rsidR="00106721" w:rsidRDefault="00106721" w:rsidP="000E0CAD">
      <w:pPr>
        <w:rPr>
          <w:rFonts w:ascii="Arial" w:hAnsi="Arial" w:cs="Arial"/>
          <w:sz w:val="20"/>
          <w:szCs w:val="20"/>
        </w:rPr>
      </w:pPr>
    </w:p>
    <w:p w14:paraId="0195821E" w14:textId="581DBDCB" w:rsidR="000E0CAD" w:rsidRPr="00FC61CC" w:rsidRDefault="000E0CAD">
      <w:pPr>
        <w:rPr>
          <w:rFonts w:ascii="Arial" w:hAnsi="Arial" w:cs="Arial"/>
        </w:rPr>
      </w:pPr>
      <w:r w:rsidRPr="00FC61CC">
        <w:rPr>
          <w:rFonts w:ascii="Arial" w:hAnsi="Arial" w:cs="Arial"/>
          <w:sz w:val="20"/>
        </w:rPr>
        <w:t>Columns show the study label, the percentage cure, the mean and standard deviation of the LP (linear predictor) of the common predict</w:t>
      </w:r>
      <w:r w:rsidR="00806B1F" w:rsidRPr="00FC61CC">
        <w:rPr>
          <w:rFonts w:ascii="Arial" w:hAnsi="Arial" w:cs="Arial"/>
          <w:sz w:val="20"/>
        </w:rPr>
        <w:t>ion model, and the membership c-statistic.</w:t>
      </w:r>
    </w:p>
    <w:p w14:paraId="606BA74D" w14:textId="38B0F17D" w:rsidR="000E0CAD" w:rsidRDefault="000E0CAD">
      <w:pPr>
        <w:rPr>
          <w:rFonts w:ascii="Arial" w:hAnsi="Arial" w:cs="Arial"/>
          <w:sz w:val="20"/>
          <w:szCs w:val="20"/>
        </w:rPr>
      </w:pPr>
      <w:r>
        <w:rPr>
          <w:rFonts w:ascii="Arial" w:hAnsi="Arial" w:cs="Arial"/>
          <w:sz w:val="20"/>
          <w:szCs w:val="20"/>
        </w:rPr>
        <w:br w:type="page"/>
      </w:r>
    </w:p>
    <w:p w14:paraId="70D11C98" w14:textId="77777777" w:rsidR="008068DD" w:rsidRPr="006160C6" w:rsidRDefault="008068DD" w:rsidP="008068DD">
      <w:pPr>
        <w:rPr>
          <w:rFonts w:ascii="Arial" w:hAnsi="Arial" w:cs="Arial"/>
          <w:b/>
          <w:sz w:val="20"/>
          <w:szCs w:val="20"/>
          <w:lang w:val="en-GB"/>
        </w:rPr>
      </w:pPr>
      <w:r w:rsidRPr="006160C6">
        <w:rPr>
          <w:rFonts w:ascii="Arial" w:eastAsia="Arial" w:hAnsi="Arial" w:cs="Arial"/>
          <w:b/>
          <w:sz w:val="20"/>
          <w:szCs w:val="20"/>
          <w:lang w:val="en-GB"/>
        </w:rPr>
        <w:lastRenderedPageBreak/>
        <w:t>Table S6. IECV results for the main effects model after omission of Schering-Plough data</w:t>
      </w:r>
    </w:p>
    <w:p w14:paraId="772D12F6" w14:textId="77777777" w:rsidR="00C42342" w:rsidRPr="008068DD" w:rsidRDefault="00C42342" w:rsidP="00C42342">
      <w:pPr>
        <w:rPr>
          <w:rFonts w:ascii="Arial" w:hAnsi="Arial" w:cs="Arial"/>
          <w:sz w:val="20"/>
          <w:szCs w:val="20"/>
          <w:lang w:val="en-GB"/>
        </w:rPr>
      </w:pPr>
    </w:p>
    <w:p w14:paraId="1E4AE22B" w14:textId="39D35F64" w:rsidR="00C33588" w:rsidRPr="00EF2B2A" w:rsidRDefault="00C33588" w:rsidP="00AB0C82">
      <w:pPr>
        <w:rPr>
          <w:rFonts w:ascii="Arial" w:hAnsi="Arial" w:cs="Arial"/>
          <w:sz w:val="20"/>
          <w:szCs w:val="20"/>
        </w:rPr>
      </w:pPr>
    </w:p>
    <w:tbl>
      <w:tblPr>
        <w:tblStyle w:val="PlainTable3"/>
        <w:tblW w:w="0" w:type="auto"/>
        <w:tblLook w:val="04A0" w:firstRow="1" w:lastRow="0" w:firstColumn="1" w:lastColumn="0" w:noHBand="0" w:noVBand="1"/>
      </w:tblPr>
      <w:tblGrid>
        <w:gridCol w:w="910"/>
        <w:gridCol w:w="768"/>
        <w:gridCol w:w="928"/>
        <w:gridCol w:w="706"/>
        <w:gridCol w:w="768"/>
        <w:gridCol w:w="1061"/>
        <w:gridCol w:w="839"/>
        <w:gridCol w:w="857"/>
        <w:gridCol w:w="1150"/>
        <w:gridCol w:w="1150"/>
      </w:tblGrid>
      <w:tr w:rsidR="00EF2B2A" w:rsidRPr="00EF2B2A" w14:paraId="47DE8D5F" w14:textId="77777777" w:rsidTr="00135B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053E7B1" w14:textId="77777777" w:rsidR="005A2E51" w:rsidRPr="008068DD" w:rsidRDefault="005A2E51" w:rsidP="00135D32">
            <w:pPr>
              <w:rPr>
                <w:rFonts w:ascii="Arial" w:hAnsi="Arial" w:cs="Arial"/>
                <w:sz w:val="16"/>
                <w:szCs w:val="16"/>
              </w:rPr>
            </w:pPr>
          </w:p>
        </w:tc>
        <w:tc>
          <w:tcPr>
            <w:tcW w:w="0" w:type="auto"/>
          </w:tcPr>
          <w:p w14:paraId="1DEC2C32"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Bucher</w:t>
            </w:r>
          </w:p>
        </w:tc>
        <w:tc>
          <w:tcPr>
            <w:tcW w:w="0" w:type="auto"/>
          </w:tcPr>
          <w:p w14:paraId="08684B2A" w14:textId="02CB27CF"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sz w:val="16"/>
                <w:szCs w:val="16"/>
              </w:rPr>
              <w:t>D</w:t>
            </w:r>
            <w:r w:rsidRPr="008068DD">
              <w:rPr>
                <w:rFonts w:ascii="Arial" w:hAnsi="Arial" w:cs="Arial"/>
                <w:caps w:val="0"/>
                <w:sz w:val="16"/>
                <w:szCs w:val="16"/>
              </w:rPr>
              <w:t>e</w:t>
            </w:r>
            <w:r w:rsidRPr="008068DD">
              <w:rPr>
                <w:rFonts w:ascii="Arial" w:hAnsi="Arial" w:cs="Arial"/>
                <w:sz w:val="16"/>
                <w:szCs w:val="16"/>
              </w:rPr>
              <w:t xml:space="preserve"> </w:t>
            </w:r>
            <w:r w:rsidR="003E7815" w:rsidRPr="008068DD">
              <w:rPr>
                <w:rFonts w:ascii="Arial" w:hAnsi="Arial" w:cs="Arial"/>
                <w:caps w:val="0"/>
                <w:sz w:val="16"/>
                <w:szCs w:val="16"/>
              </w:rPr>
              <w:t>S</w:t>
            </w:r>
            <w:r w:rsidRPr="008068DD">
              <w:rPr>
                <w:rFonts w:ascii="Arial" w:hAnsi="Arial" w:cs="Arial"/>
                <w:caps w:val="0"/>
                <w:sz w:val="16"/>
                <w:szCs w:val="16"/>
              </w:rPr>
              <w:t>utter</w:t>
            </w:r>
          </w:p>
        </w:tc>
        <w:tc>
          <w:tcPr>
            <w:tcW w:w="0" w:type="auto"/>
          </w:tcPr>
          <w:p w14:paraId="24184B4C"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Kaiser</w:t>
            </w:r>
          </w:p>
        </w:tc>
        <w:tc>
          <w:tcPr>
            <w:tcW w:w="0" w:type="auto"/>
          </w:tcPr>
          <w:p w14:paraId="530D6F8F"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Meltzer</w:t>
            </w:r>
          </w:p>
        </w:tc>
        <w:tc>
          <w:tcPr>
            <w:tcW w:w="0" w:type="auto"/>
          </w:tcPr>
          <w:p w14:paraId="457DAFB1"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Merenstein</w:t>
            </w:r>
          </w:p>
        </w:tc>
        <w:tc>
          <w:tcPr>
            <w:tcW w:w="0" w:type="auto"/>
          </w:tcPr>
          <w:p w14:paraId="01CA04FA"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8068DD">
              <w:rPr>
                <w:rFonts w:ascii="Arial" w:hAnsi="Arial" w:cs="Arial"/>
                <w:caps w:val="0"/>
                <w:sz w:val="16"/>
                <w:szCs w:val="16"/>
              </w:rPr>
              <w:t>Stalman</w:t>
            </w:r>
            <w:proofErr w:type="spellEnd"/>
          </w:p>
        </w:tc>
        <w:tc>
          <w:tcPr>
            <w:tcW w:w="0" w:type="auto"/>
          </w:tcPr>
          <w:p w14:paraId="77387A1E"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8068DD">
              <w:rPr>
                <w:rFonts w:ascii="Arial" w:hAnsi="Arial" w:cs="Arial"/>
                <w:caps w:val="0"/>
                <w:sz w:val="16"/>
                <w:szCs w:val="16"/>
              </w:rPr>
              <w:t>Varonen</w:t>
            </w:r>
            <w:proofErr w:type="spellEnd"/>
          </w:p>
        </w:tc>
        <w:tc>
          <w:tcPr>
            <w:tcW w:w="0" w:type="auto"/>
          </w:tcPr>
          <w:p w14:paraId="4CB1C290"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Williamson1</w:t>
            </w:r>
          </w:p>
        </w:tc>
        <w:tc>
          <w:tcPr>
            <w:tcW w:w="0" w:type="auto"/>
          </w:tcPr>
          <w:p w14:paraId="5A81FD48" w14:textId="77777777" w:rsidR="005A2E51" w:rsidRPr="008068DD" w:rsidRDefault="005A2E51" w:rsidP="008068D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8068DD">
              <w:rPr>
                <w:rFonts w:ascii="Arial" w:hAnsi="Arial" w:cs="Arial"/>
                <w:caps w:val="0"/>
                <w:sz w:val="16"/>
                <w:szCs w:val="16"/>
              </w:rPr>
              <w:t>Williamson2</w:t>
            </w:r>
          </w:p>
        </w:tc>
      </w:tr>
      <w:tr w:rsidR="00EF2B2A" w:rsidRPr="00EF2B2A" w14:paraId="205FF9E7" w14:textId="77777777" w:rsidTr="0013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243AA" w14:textId="77777777" w:rsidR="00DE43AC" w:rsidRPr="008068DD" w:rsidRDefault="00DE43AC" w:rsidP="00DE43AC">
            <w:pPr>
              <w:rPr>
                <w:rFonts w:ascii="Arial" w:hAnsi="Arial" w:cs="Arial"/>
                <w:b w:val="0"/>
                <w:i/>
                <w:sz w:val="16"/>
                <w:szCs w:val="16"/>
              </w:rPr>
            </w:pPr>
            <w:r w:rsidRPr="008068DD">
              <w:rPr>
                <w:rFonts w:ascii="Arial" w:hAnsi="Arial" w:cs="Arial"/>
                <w:b w:val="0"/>
                <w:i/>
                <w:caps w:val="0"/>
                <w:sz w:val="16"/>
                <w:szCs w:val="16"/>
              </w:rPr>
              <w:t>C statistic</w:t>
            </w:r>
          </w:p>
        </w:tc>
        <w:tc>
          <w:tcPr>
            <w:tcW w:w="0" w:type="auto"/>
          </w:tcPr>
          <w:p w14:paraId="664A958A" w14:textId="7FCA8E1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0.57</w:t>
            </w:r>
          </w:p>
        </w:tc>
        <w:tc>
          <w:tcPr>
            <w:tcW w:w="0" w:type="auto"/>
          </w:tcPr>
          <w:p w14:paraId="5657C598" w14:textId="09D74C28"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0.55</w:t>
            </w:r>
          </w:p>
        </w:tc>
        <w:tc>
          <w:tcPr>
            <w:tcW w:w="0" w:type="auto"/>
          </w:tcPr>
          <w:p w14:paraId="004438BB" w14:textId="37F4CB0E"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0.60</w:t>
            </w:r>
          </w:p>
        </w:tc>
        <w:tc>
          <w:tcPr>
            <w:tcW w:w="0" w:type="auto"/>
          </w:tcPr>
          <w:p w14:paraId="54410F9C" w14:textId="1E52B53C"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0.56</w:t>
            </w:r>
          </w:p>
        </w:tc>
        <w:tc>
          <w:tcPr>
            <w:tcW w:w="0" w:type="auto"/>
          </w:tcPr>
          <w:p w14:paraId="5F00BDEC" w14:textId="02F09B2D"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0.60</w:t>
            </w:r>
          </w:p>
        </w:tc>
        <w:tc>
          <w:tcPr>
            <w:tcW w:w="0" w:type="auto"/>
          </w:tcPr>
          <w:p w14:paraId="3A82DE54" w14:textId="3BD1939D"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0.67</w:t>
            </w:r>
          </w:p>
        </w:tc>
        <w:tc>
          <w:tcPr>
            <w:tcW w:w="0" w:type="auto"/>
          </w:tcPr>
          <w:p w14:paraId="66CFFE92" w14:textId="3B5CB23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0.63</w:t>
            </w:r>
          </w:p>
        </w:tc>
        <w:tc>
          <w:tcPr>
            <w:tcW w:w="0" w:type="auto"/>
          </w:tcPr>
          <w:p w14:paraId="54661063" w14:textId="40EBDC3A"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0.63</w:t>
            </w:r>
          </w:p>
        </w:tc>
        <w:tc>
          <w:tcPr>
            <w:tcW w:w="0" w:type="auto"/>
          </w:tcPr>
          <w:p w14:paraId="6A8F8EA3" w14:textId="68C8C26E"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0.60</w:t>
            </w:r>
          </w:p>
        </w:tc>
      </w:tr>
      <w:tr w:rsidR="00EF2B2A" w:rsidRPr="00EF2B2A" w14:paraId="78BC1983" w14:textId="77777777" w:rsidTr="00135B28">
        <w:tc>
          <w:tcPr>
            <w:cnfStyle w:val="001000000000" w:firstRow="0" w:lastRow="0" w:firstColumn="1" w:lastColumn="0" w:oddVBand="0" w:evenVBand="0" w:oddHBand="0" w:evenHBand="0" w:firstRowFirstColumn="0" w:firstRowLastColumn="0" w:lastRowFirstColumn="0" w:lastRowLastColumn="0"/>
            <w:tcW w:w="0" w:type="auto"/>
          </w:tcPr>
          <w:p w14:paraId="1D02E1F8" w14:textId="77777777" w:rsidR="00DE43AC" w:rsidRPr="008068DD" w:rsidRDefault="00DE43AC" w:rsidP="00DE43AC">
            <w:pPr>
              <w:rPr>
                <w:rFonts w:ascii="Arial" w:hAnsi="Arial" w:cs="Arial"/>
                <w:b w:val="0"/>
                <w:i/>
                <w:sz w:val="16"/>
                <w:szCs w:val="16"/>
              </w:rPr>
            </w:pPr>
            <w:r w:rsidRPr="008068DD">
              <w:rPr>
                <w:rFonts w:ascii="Arial" w:hAnsi="Arial" w:cs="Arial"/>
                <w:b w:val="0"/>
                <w:i/>
                <w:sz w:val="16"/>
                <w:szCs w:val="16"/>
              </w:rPr>
              <w:t>R</w:t>
            </w:r>
            <w:r w:rsidRPr="008068DD">
              <w:rPr>
                <w:rFonts w:ascii="Arial" w:hAnsi="Arial" w:cs="Arial"/>
                <w:b w:val="0"/>
                <w:i/>
                <w:sz w:val="16"/>
                <w:szCs w:val="16"/>
                <w:vertAlign w:val="superscript"/>
              </w:rPr>
              <w:t>2</w:t>
            </w:r>
          </w:p>
        </w:tc>
        <w:tc>
          <w:tcPr>
            <w:tcW w:w="0" w:type="auto"/>
          </w:tcPr>
          <w:p w14:paraId="12A3B2C6" w14:textId="22C95D5A"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-0.10</w:t>
            </w:r>
          </w:p>
        </w:tc>
        <w:tc>
          <w:tcPr>
            <w:tcW w:w="0" w:type="auto"/>
          </w:tcPr>
          <w:p w14:paraId="2D0E1AF1" w14:textId="24F73D80"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-0.05</w:t>
            </w:r>
          </w:p>
        </w:tc>
        <w:tc>
          <w:tcPr>
            <w:tcW w:w="0" w:type="auto"/>
          </w:tcPr>
          <w:p w14:paraId="112C4E32" w14:textId="434C1F5F"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0.03</w:t>
            </w:r>
          </w:p>
        </w:tc>
        <w:tc>
          <w:tcPr>
            <w:tcW w:w="0" w:type="auto"/>
          </w:tcPr>
          <w:p w14:paraId="6BC081F1" w14:textId="226CB3EC"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-0.08</w:t>
            </w:r>
          </w:p>
        </w:tc>
        <w:tc>
          <w:tcPr>
            <w:tcW w:w="0" w:type="auto"/>
          </w:tcPr>
          <w:p w14:paraId="5345FA14" w14:textId="437F3A69"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0.00</w:t>
            </w:r>
          </w:p>
        </w:tc>
        <w:tc>
          <w:tcPr>
            <w:tcW w:w="0" w:type="auto"/>
          </w:tcPr>
          <w:p w14:paraId="3E97B119" w14:textId="38835160"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0.01</w:t>
            </w:r>
          </w:p>
        </w:tc>
        <w:tc>
          <w:tcPr>
            <w:tcW w:w="0" w:type="auto"/>
          </w:tcPr>
          <w:p w14:paraId="1A62EB54" w14:textId="40863B86"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0.04</w:t>
            </w:r>
          </w:p>
        </w:tc>
        <w:tc>
          <w:tcPr>
            <w:tcW w:w="0" w:type="auto"/>
          </w:tcPr>
          <w:p w14:paraId="5FEABB59" w14:textId="1F5C0024"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0.06</w:t>
            </w:r>
          </w:p>
        </w:tc>
        <w:tc>
          <w:tcPr>
            <w:tcW w:w="0" w:type="auto"/>
          </w:tcPr>
          <w:p w14:paraId="4B222A43" w14:textId="2CC2C2C6"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0.02</w:t>
            </w:r>
          </w:p>
        </w:tc>
      </w:tr>
      <w:tr w:rsidR="00EF2B2A" w:rsidRPr="00EF2B2A" w14:paraId="224559AE" w14:textId="77777777" w:rsidTr="0013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31E678" w14:textId="0DA3F18D" w:rsidR="00DE43AC" w:rsidRPr="008068DD" w:rsidRDefault="00DE43AC" w:rsidP="00DE43AC">
            <w:pPr>
              <w:rPr>
                <w:rFonts w:ascii="Arial" w:hAnsi="Arial" w:cs="Arial"/>
                <w:b w:val="0"/>
                <w:i/>
                <w:caps w:val="0"/>
                <w:sz w:val="16"/>
                <w:szCs w:val="16"/>
              </w:rPr>
            </w:pPr>
            <w:r w:rsidRPr="008068DD">
              <w:rPr>
                <w:rFonts w:ascii="Arial" w:hAnsi="Arial" w:cs="Arial"/>
                <w:b w:val="0"/>
                <w:i/>
                <w:caps w:val="0"/>
                <w:sz w:val="16"/>
                <w:szCs w:val="16"/>
              </w:rPr>
              <w:t>Brier</w:t>
            </w:r>
          </w:p>
        </w:tc>
        <w:tc>
          <w:tcPr>
            <w:tcW w:w="0" w:type="auto"/>
          </w:tcPr>
          <w:p w14:paraId="71633AE5" w14:textId="753FBD15"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0.26</w:t>
            </w:r>
          </w:p>
        </w:tc>
        <w:tc>
          <w:tcPr>
            <w:tcW w:w="0" w:type="auto"/>
          </w:tcPr>
          <w:p w14:paraId="06D750F7" w14:textId="72623E0F"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0.25</w:t>
            </w:r>
          </w:p>
        </w:tc>
        <w:tc>
          <w:tcPr>
            <w:tcW w:w="0" w:type="auto"/>
          </w:tcPr>
          <w:p w14:paraId="0D49CB41" w14:textId="4AFE147B"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0.22</w:t>
            </w:r>
          </w:p>
        </w:tc>
        <w:tc>
          <w:tcPr>
            <w:tcW w:w="0" w:type="auto"/>
          </w:tcPr>
          <w:p w14:paraId="630746F1" w14:textId="7F35C268"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0.24</w:t>
            </w:r>
          </w:p>
        </w:tc>
        <w:tc>
          <w:tcPr>
            <w:tcW w:w="0" w:type="auto"/>
          </w:tcPr>
          <w:p w14:paraId="29396C96" w14:textId="7F000C4C"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0.21</w:t>
            </w:r>
          </w:p>
        </w:tc>
        <w:tc>
          <w:tcPr>
            <w:tcW w:w="0" w:type="auto"/>
          </w:tcPr>
          <w:p w14:paraId="1B077296" w14:textId="4563031A"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0.18</w:t>
            </w:r>
          </w:p>
        </w:tc>
        <w:tc>
          <w:tcPr>
            <w:tcW w:w="0" w:type="auto"/>
          </w:tcPr>
          <w:p w14:paraId="07C3B1E6" w14:textId="3B39BA3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0.22</w:t>
            </w:r>
          </w:p>
        </w:tc>
        <w:tc>
          <w:tcPr>
            <w:tcW w:w="0" w:type="auto"/>
          </w:tcPr>
          <w:p w14:paraId="798C6A04" w14:textId="637DB655"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0.20</w:t>
            </w:r>
          </w:p>
        </w:tc>
        <w:tc>
          <w:tcPr>
            <w:tcW w:w="0" w:type="auto"/>
          </w:tcPr>
          <w:p w14:paraId="1ACC14C4" w14:textId="733666D3"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0.22</w:t>
            </w:r>
          </w:p>
        </w:tc>
      </w:tr>
      <w:tr w:rsidR="00EF2B2A" w:rsidRPr="00EF2B2A" w14:paraId="12351E4F" w14:textId="77777777" w:rsidTr="00135B28">
        <w:tc>
          <w:tcPr>
            <w:cnfStyle w:val="001000000000" w:firstRow="0" w:lastRow="0" w:firstColumn="1" w:lastColumn="0" w:oddVBand="0" w:evenVBand="0" w:oddHBand="0" w:evenHBand="0" w:firstRowFirstColumn="0" w:firstRowLastColumn="0" w:lastRowFirstColumn="0" w:lastRowLastColumn="0"/>
            <w:tcW w:w="0" w:type="auto"/>
          </w:tcPr>
          <w:p w14:paraId="632BBA3D" w14:textId="77777777" w:rsidR="00DE43AC" w:rsidRPr="008068DD" w:rsidRDefault="00DE43AC" w:rsidP="00DE43AC">
            <w:pPr>
              <w:rPr>
                <w:rFonts w:ascii="Arial" w:hAnsi="Arial" w:cs="Arial"/>
                <w:b w:val="0"/>
                <w:i/>
                <w:caps w:val="0"/>
                <w:sz w:val="16"/>
                <w:szCs w:val="16"/>
              </w:rPr>
            </w:pPr>
            <w:r w:rsidRPr="008068DD">
              <w:rPr>
                <w:rFonts w:ascii="Arial" w:hAnsi="Arial" w:cs="Arial"/>
                <w:b w:val="0"/>
                <w:i/>
                <w:caps w:val="0"/>
                <w:sz w:val="16"/>
                <w:szCs w:val="16"/>
              </w:rPr>
              <w:t>Intercept</w:t>
            </w:r>
          </w:p>
        </w:tc>
        <w:tc>
          <w:tcPr>
            <w:tcW w:w="0" w:type="auto"/>
          </w:tcPr>
          <w:p w14:paraId="1F94958C" w14:textId="220F1712"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-0.30</w:t>
            </w:r>
          </w:p>
        </w:tc>
        <w:tc>
          <w:tcPr>
            <w:tcW w:w="0" w:type="auto"/>
          </w:tcPr>
          <w:p w14:paraId="2239D81B" w14:textId="60CC9C12"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0.26</w:t>
            </w:r>
          </w:p>
        </w:tc>
        <w:tc>
          <w:tcPr>
            <w:tcW w:w="0" w:type="auto"/>
          </w:tcPr>
          <w:p w14:paraId="202438C9" w14:textId="3491F96F"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-0.17</w:t>
            </w:r>
          </w:p>
        </w:tc>
        <w:tc>
          <w:tcPr>
            <w:tcW w:w="0" w:type="auto"/>
          </w:tcPr>
          <w:p w14:paraId="28A33A9B" w14:textId="26A2D571"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-0.56</w:t>
            </w:r>
          </w:p>
        </w:tc>
        <w:tc>
          <w:tcPr>
            <w:tcW w:w="0" w:type="auto"/>
          </w:tcPr>
          <w:p w14:paraId="190C2002" w14:textId="5632DF60"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0.41</w:t>
            </w:r>
          </w:p>
        </w:tc>
        <w:tc>
          <w:tcPr>
            <w:tcW w:w="0" w:type="auto"/>
          </w:tcPr>
          <w:p w14:paraId="01349C16" w14:textId="1B66CE37"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0.24</w:t>
            </w:r>
          </w:p>
        </w:tc>
        <w:tc>
          <w:tcPr>
            <w:tcW w:w="0" w:type="auto"/>
          </w:tcPr>
          <w:p w14:paraId="7C17F9B7" w14:textId="2E21AD91"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0.22</w:t>
            </w:r>
          </w:p>
        </w:tc>
        <w:tc>
          <w:tcPr>
            <w:tcW w:w="0" w:type="auto"/>
          </w:tcPr>
          <w:p w14:paraId="3ED3CCEE" w14:textId="3FA74013"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-0.38</w:t>
            </w:r>
          </w:p>
        </w:tc>
        <w:tc>
          <w:tcPr>
            <w:tcW w:w="0" w:type="auto"/>
          </w:tcPr>
          <w:p w14:paraId="5E698C38" w14:textId="79C5EA16" w:rsidR="00DE43AC" w:rsidRPr="008068DD" w:rsidRDefault="00DE43AC" w:rsidP="008068DD">
            <w:pPr>
              <w:jc w:val="center"/>
              <w:cnfStyle w:val="000000000000" w:firstRow="0" w:lastRow="0" w:firstColumn="0" w:lastColumn="0" w:oddVBand="0" w:evenVBand="0" w:oddHBand="0"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-0.17</w:t>
            </w:r>
          </w:p>
        </w:tc>
      </w:tr>
      <w:tr w:rsidR="00EF2B2A" w:rsidRPr="00EF2B2A" w14:paraId="6A6AFF6E" w14:textId="77777777" w:rsidTr="00135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867A3" w14:textId="77777777" w:rsidR="00DE43AC" w:rsidRPr="008068DD" w:rsidRDefault="00DE43AC" w:rsidP="00DE43AC">
            <w:pPr>
              <w:rPr>
                <w:rFonts w:ascii="Arial" w:hAnsi="Arial" w:cs="Arial"/>
                <w:b w:val="0"/>
                <w:i/>
                <w:caps w:val="0"/>
                <w:sz w:val="16"/>
                <w:szCs w:val="16"/>
              </w:rPr>
            </w:pPr>
            <w:r w:rsidRPr="008068DD">
              <w:rPr>
                <w:rFonts w:ascii="Arial" w:hAnsi="Arial" w:cs="Arial"/>
                <w:b w:val="0"/>
                <w:i/>
                <w:caps w:val="0"/>
                <w:sz w:val="16"/>
                <w:szCs w:val="16"/>
              </w:rPr>
              <w:t>Slope</w:t>
            </w:r>
          </w:p>
        </w:tc>
        <w:tc>
          <w:tcPr>
            <w:tcW w:w="0" w:type="auto"/>
          </w:tcPr>
          <w:p w14:paraId="7B0C8EC2" w14:textId="2C771A04"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0.53</w:t>
            </w:r>
          </w:p>
        </w:tc>
        <w:tc>
          <w:tcPr>
            <w:tcW w:w="0" w:type="auto"/>
          </w:tcPr>
          <w:p w14:paraId="2BCDB1AC" w14:textId="27A90F2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0.36</w:t>
            </w:r>
          </w:p>
        </w:tc>
        <w:tc>
          <w:tcPr>
            <w:tcW w:w="0" w:type="auto"/>
          </w:tcPr>
          <w:p w14:paraId="0D25DD71" w14:textId="451EB6CC"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0.90</w:t>
            </w:r>
          </w:p>
        </w:tc>
        <w:tc>
          <w:tcPr>
            <w:tcW w:w="0" w:type="auto"/>
          </w:tcPr>
          <w:p w14:paraId="00ACF63F" w14:textId="19B53ACB"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0.37</w:t>
            </w:r>
          </w:p>
        </w:tc>
        <w:tc>
          <w:tcPr>
            <w:tcW w:w="0" w:type="auto"/>
          </w:tcPr>
          <w:p w14:paraId="066F793A" w14:textId="23089746"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0.75</w:t>
            </w:r>
          </w:p>
        </w:tc>
        <w:tc>
          <w:tcPr>
            <w:tcW w:w="0" w:type="auto"/>
          </w:tcPr>
          <w:p w14:paraId="7D8A4B3C" w14:textId="6B6A9619"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1.45</w:t>
            </w:r>
          </w:p>
        </w:tc>
        <w:tc>
          <w:tcPr>
            <w:tcW w:w="0" w:type="auto"/>
          </w:tcPr>
          <w:p w14:paraId="523544EF" w14:textId="5CB2F9C0"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0.94</w:t>
            </w:r>
          </w:p>
        </w:tc>
        <w:tc>
          <w:tcPr>
            <w:tcW w:w="0" w:type="auto"/>
          </w:tcPr>
          <w:p w14:paraId="60A26209" w14:textId="5961A914"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1.38</w:t>
            </w:r>
          </w:p>
        </w:tc>
        <w:tc>
          <w:tcPr>
            <w:tcW w:w="0" w:type="auto"/>
          </w:tcPr>
          <w:p w14:paraId="5097CB9C" w14:textId="276D2FA4" w:rsidR="00DE43AC" w:rsidRPr="008068DD" w:rsidRDefault="00DE43AC" w:rsidP="008068DD">
            <w:pPr>
              <w:jc w:val="center"/>
              <w:cnfStyle w:val="000000100000" w:firstRow="0" w:lastRow="0" w:firstColumn="0" w:lastColumn="0" w:oddVBand="0" w:evenVBand="0" w:oddHBand="1" w:evenHBand="0" w:firstRowFirstColumn="0" w:firstRowLastColumn="0" w:lastRowFirstColumn="0" w:lastRowLastColumn="0"/>
              <w:rPr>
                <w:rFonts w:ascii="Arial" w:hAnsi="Arial" w:cs="Arial"/>
                <w:caps/>
                <w:sz w:val="16"/>
                <w:szCs w:val="16"/>
              </w:rPr>
            </w:pPr>
            <w:r w:rsidRPr="008068DD">
              <w:rPr>
                <w:rFonts w:ascii="Arial" w:hAnsi="Arial" w:cs="Arial"/>
                <w:sz w:val="16"/>
                <w:szCs w:val="16"/>
              </w:rPr>
              <w:t>0.92</w:t>
            </w:r>
          </w:p>
        </w:tc>
      </w:tr>
    </w:tbl>
    <w:p w14:paraId="46F12A12" w14:textId="76607CF0" w:rsidR="000E0CAD" w:rsidRDefault="000E0CAD" w:rsidP="000E0CAD">
      <w:pPr>
        <w:sectPr w:rsidR="000E0CAD" w:rsidSect="00C77E64">
          <w:pgSz w:w="16840" w:h="11900" w:orient="landscape"/>
          <w:pgMar w:top="1440" w:right="1440" w:bottom="1440" w:left="1440" w:header="709" w:footer="709" w:gutter="0"/>
          <w:cols w:space="708"/>
          <w:docGrid w:linePitch="360"/>
        </w:sectPr>
      </w:pPr>
    </w:p>
    <w:p w14:paraId="66084703" w14:textId="004089C0" w:rsidR="000E0CAD" w:rsidRPr="006160C6" w:rsidRDefault="000E0CAD" w:rsidP="000E0CAD">
      <w:pPr>
        <w:rPr>
          <w:rFonts w:ascii="Arial" w:hAnsi="Arial" w:cs="Arial"/>
          <w:b/>
          <w:sz w:val="20"/>
          <w:szCs w:val="20"/>
        </w:rPr>
      </w:pPr>
      <w:r w:rsidRPr="006160C6">
        <w:rPr>
          <w:rFonts w:ascii="Arial" w:hAnsi="Arial" w:cs="Arial"/>
          <w:b/>
          <w:sz w:val="20"/>
          <w:szCs w:val="20"/>
        </w:rPr>
        <w:lastRenderedPageBreak/>
        <w:t>Fig</w:t>
      </w:r>
      <w:r>
        <w:rPr>
          <w:rFonts w:ascii="Arial" w:hAnsi="Arial" w:cs="Arial"/>
          <w:b/>
          <w:sz w:val="20"/>
          <w:szCs w:val="20"/>
        </w:rPr>
        <w:t>ure S1. Risk of bias assessment</w:t>
      </w:r>
    </w:p>
    <w:p w14:paraId="53C7F32F" w14:textId="16D0DF03" w:rsidR="000E0CAD" w:rsidRDefault="000E0CAD" w:rsidP="000E0CAD"/>
    <w:p w14:paraId="66991E85" w14:textId="09FC9647" w:rsidR="000E0CAD" w:rsidRPr="000E0CAD" w:rsidRDefault="000E0CAD" w:rsidP="000E0CAD">
      <w:r w:rsidRPr="00E41E8F">
        <w:rPr>
          <w:noProof/>
          <w:lang w:val="nl-NL" w:eastAsia="nl-NL"/>
        </w:rPr>
        <w:drawing>
          <wp:inline distT="0" distB="0" distL="0" distR="0" wp14:anchorId="3A1DDF4F" wp14:editId="270CB869">
            <wp:extent cx="8258810" cy="2673350"/>
            <wp:effectExtent l="0" t="0" r="889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58810" cy="2673350"/>
                    </a:xfrm>
                    <a:prstGeom prst="rect">
                      <a:avLst/>
                    </a:prstGeom>
                  </pic:spPr>
                </pic:pic>
              </a:graphicData>
            </a:graphic>
          </wp:inline>
        </w:drawing>
      </w:r>
    </w:p>
    <w:p w14:paraId="38C93462" w14:textId="77777777" w:rsidR="000E0CAD" w:rsidRPr="000E0CAD" w:rsidRDefault="000E0CAD" w:rsidP="000E0CAD">
      <w:r w:rsidRPr="000E0CAD">
        <w:t xml:space="preserve">     </w:t>
      </w:r>
    </w:p>
    <w:p w14:paraId="2E330218" w14:textId="00EA171B" w:rsidR="004433E3" w:rsidRPr="000E0CAD" w:rsidRDefault="000E0CAD" w:rsidP="000E0CAD">
      <w:pPr>
        <w:rPr>
          <w:rFonts w:ascii="Arial" w:hAnsi="Arial" w:cs="Arial"/>
          <w:sz w:val="16"/>
        </w:rPr>
      </w:pPr>
      <w:r w:rsidRPr="000E0CAD">
        <w:rPr>
          <w:rFonts w:ascii="Arial" w:hAnsi="Arial" w:cs="Arial"/>
          <w:sz w:val="16"/>
        </w:rPr>
        <w:t>n/a= risk of bias assessment could not be performed for the unpublished S</w:t>
      </w:r>
      <w:r>
        <w:rPr>
          <w:rFonts w:ascii="Arial" w:hAnsi="Arial" w:cs="Arial"/>
          <w:sz w:val="16"/>
        </w:rPr>
        <w:t>c</w:t>
      </w:r>
      <w:r w:rsidRPr="000E0CAD">
        <w:rPr>
          <w:rFonts w:ascii="Arial" w:hAnsi="Arial" w:cs="Arial"/>
          <w:sz w:val="16"/>
        </w:rPr>
        <w:t>hering-Plough trial.</w:t>
      </w:r>
    </w:p>
    <w:p w14:paraId="24E7BF7B" w14:textId="77777777" w:rsidR="004433E3" w:rsidRPr="00EF2B2A" w:rsidRDefault="004433E3" w:rsidP="004433E3">
      <w:pPr>
        <w:rPr>
          <w:rFonts w:ascii="Arial" w:hAnsi="Arial" w:cs="Arial"/>
          <w:sz w:val="20"/>
          <w:szCs w:val="20"/>
        </w:rPr>
      </w:pPr>
    </w:p>
    <w:p w14:paraId="69A9A647" w14:textId="77777777" w:rsidR="004433E3" w:rsidRPr="00EF2B2A" w:rsidRDefault="004433E3" w:rsidP="004433E3">
      <w:pPr>
        <w:rPr>
          <w:rFonts w:ascii="Arial" w:hAnsi="Arial" w:cs="Arial"/>
          <w:sz w:val="20"/>
          <w:szCs w:val="20"/>
        </w:rPr>
      </w:pPr>
    </w:p>
    <w:p w14:paraId="2C5CCE68" w14:textId="77777777" w:rsidR="004433E3" w:rsidRPr="00EF2B2A" w:rsidRDefault="004433E3" w:rsidP="004433E3">
      <w:pPr>
        <w:rPr>
          <w:rFonts w:ascii="Arial" w:hAnsi="Arial" w:cs="Arial"/>
          <w:sz w:val="20"/>
          <w:szCs w:val="20"/>
        </w:rPr>
      </w:pPr>
    </w:p>
    <w:p w14:paraId="7F6732BC" w14:textId="77777777" w:rsidR="004433E3" w:rsidRPr="00EF2B2A" w:rsidRDefault="004433E3" w:rsidP="004433E3">
      <w:pPr>
        <w:rPr>
          <w:rFonts w:ascii="Arial" w:hAnsi="Arial" w:cs="Arial"/>
          <w:sz w:val="20"/>
          <w:szCs w:val="20"/>
        </w:rPr>
      </w:pPr>
    </w:p>
    <w:p w14:paraId="35125706" w14:textId="77777777" w:rsidR="004433E3" w:rsidRPr="00EF2B2A" w:rsidRDefault="004433E3" w:rsidP="004433E3">
      <w:pPr>
        <w:rPr>
          <w:rFonts w:ascii="Arial" w:hAnsi="Arial" w:cs="Arial"/>
          <w:sz w:val="20"/>
          <w:szCs w:val="20"/>
        </w:rPr>
      </w:pPr>
    </w:p>
    <w:p w14:paraId="1BA15D6B" w14:textId="77777777" w:rsidR="004433E3" w:rsidRPr="00EF2B2A" w:rsidRDefault="004433E3" w:rsidP="004433E3">
      <w:pPr>
        <w:rPr>
          <w:rFonts w:ascii="Arial" w:hAnsi="Arial" w:cs="Arial"/>
          <w:sz w:val="20"/>
          <w:szCs w:val="20"/>
        </w:rPr>
      </w:pPr>
    </w:p>
    <w:p w14:paraId="18899C5A" w14:textId="77777777" w:rsidR="004433E3" w:rsidRPr="00EF2B2A" w:rsidRDefault="004433E3" w:rsidP="004433E3">
      <w:pPr>
        <w:rPr>
          <w:rFonts w:ascii="Arial" w:hAnsi="Arial" w:cs="Arial"/>
          <w:sz w:val="20"/>
          <w:szCs w:val="20"/>
        </w:rPr>
      </w:pPr>
    </w:p>
    <w:p w14:paraId="723FF14C" w14:textId="77777777" w:rsidR="004433E3" w:rsidRPr="00EF2B2A" w:rsidRDefault="004433E3" w:rsidP="004433E3">
      <w:pPr>
        <w:rPr>
          <w:rFonts w:ascii="Arial" w:hAnsi="Arial" w:cs="Arial"/>
          <w:sz w:val="20"/>
          <w:szCs w:val="20"/>
        </w:rPr>
      </w:pPr>
    </w:p>
    <w:p w14:paraId="1A18F130" w14:textId="77777777" w:rsidR="004433E3" w:rsidRPr="00EF2B2A" w:rsidRDefault="004433E3" w:rsidP="004433E3">
      <w:pPr>
        <w:rPr>
          <w:rFonts w:ascii="Arial" w:hAnsi="Arial" w:cs="Arial"/>
          <w:sz w:val="20"/>
          <w:szCs w:val="20"/>
        </w:rPr>
      </w:pPr>
    </w:p>
    <w:p w14:paraId="49E98C96" w14:textId="77777777" w:rsidR="004433E3" w:rsidRPr="00EF2B2A" w:rsidRDefault="004433E3" w:rsidP="004433E3">
      <w:pPr>
        <w:rPr>
          <w:rFonts w:ascii="Arial" w:hAnsi="Arial" w:cs="Arial"/>
          <w:sz w:val="20"/>
          <w:szCs w:val="20"/>
        </w:rPr>
      </w:pPr>
    </w:p>
    <w:p w14:paraId="1FC341A4" w14:textId="77777777" w:rsidR="004433E3" w:rsidRPr="00EF2B2A" w:rsidRDefault="004433E3" w:rsidP="004433E3">
      <w:pPr>
        <w:rPr>
          <w:rFonts w:ascii="Arial" w:hAnsi="Arial" w:cs="Arial"/>
          <w:sz w:val="20"/>
          <w:szCs w:val="20"/>
        </w:rPr>
      </w:pPr>
    </w:p>
    <w:p w14:paraId="20BA00AE" w14:textId="77777777" w:rsidR="004433E3" w:rsidRPr="00EF2B2A" w:rsidRDefault="004433E3" w:rsidP="004433E3">
      <w:pPr>
        <w:rPr>
          <w:rFonts w:ascii="Arial" w:hAnsi="Arial" w:cs="Arial"/>
          <w:sz w:val="20"/>
          <w:szCs w:val="20"/>
        </w:rPr>
      </w:pPr>
    </w:p>
    <w:p w14:paraId="3382689E" w14:textId="77777777" w:rsidR="004433E3" w:rsidRPr="00EF2B2A" w:rsidRDefault="004433E3" w:rsidP="004433E3">
      <w:pPr>
        <w:rPr>
          <w:rFonts w:ascii="Arial" w:hAnsi="Arial" w:cs="Arial"/>
          <w:sz w:val="20"/>
          <w:szCs w:val="20"/>
        </w:rPr>
      </w:pPr>
    </w:p>
    <w:p w14:paraId="2CF43D2E" w14:textId="77777777" w:rsidR="004433E3" w:rsidRPr="00EF2B2A" w:rsidRDefault="004433E3" w:rsidP="004433E3">
      <w:pPr>
        <w:rPr>
          <w:rFonts w:ascii="Arial" w:hAnsi="Arial" w:cs="Arial"/>
          <w:sz w:val="20"/>
          <w:szCs w:val="20"/>
        </w:rPr>
      </w:pPr>
    </w:p>
    <w:p w14:paraId="30DBE800" w14:textId="77777777" w:rsidR="004433E3" w:rsidRPr="00EF2B2A" w:rsidRDefault="004433E3" w:rsidP="004433E3">
      <w:pPr>
        <w:rPr>
          <w:rFonts w:ascii="Arial" w:hAnsi="Arial" w:cs="Arial"/>
          <w:sz w:val="20"/>
          <w:szCs w:val="20"/>
        </w:rPr>
      </w:pPr>
    </w:p>
    <w:p w14:paraId="7F601D1D" w14:textId="77777777" w:rsidR="004433E3" w:rsidRPr="00EF2B2A" w:rsidRDefault="004433E3" w:rsidP="004433E3">
      <w:pPr>
        <w:rPr>
          <w:rFonts w:ascii="Arial" w:hAnsi="Arial" w:cs="Arial"/>
          <w:sz w:val="20"/>
          <w:szCs w:val="20"/>
        </w:rPr>
      </w:pPr>
    </w:p>
    <w:p w14:paraId="6C59E3BC" w14:textId="77777777" w:rsidR="000E0CAD" w:rsidRDefault="000E0CAD" w:rsidP="004433E3">
      <w:pPr>
        <w:rPr>
          <w:rFonts w:ascii="Arial" w:hAnsi="Arial" w:cs="Arial"/>
          <w:sz w:val="20"/>
          <w:szCs w:val="20"/>
        </w:rPr>
        <w:sectPr w:rsidR="000E0CAD" w:rsidSect="00C77E64">
          <w:pgSz w:w="16840" w:h="11900" w:orient="landscape"/>
          <w:pgMar w:top="1440" w:right="1440" w:bottom="1440" w:left="1440" w:header="709" w:footer="709" w:gutter="0"/>
          <w:cols w:space="708"/>
          <w:docGrid w:linePitch="360"/>
        </w:sectPr>
      </w:pPr>
    </w:p>
    <w:p w14:paraId="78EFE090" w14:textId="6F1273F0" w:rsidR="006E6C83" w:rsidRPr="00EF2B2A" w:rsidRDefault="006E6C83" w:rsidP="006E6C83">
      <w:pPr>
        <w:rPr>
          <w:rFonts w:ascii="Arial" w:hAnsi="Arial" w:cs="Arial"/>
          <w:sz w:val="20"/>
          <w:szCs w:val="20"/>
        </w:rPr>
      </w:pPr>
    </w:p>
    <w:p w14:paraId="42BBE910" w14:textId="3DE8E8EC" w:rsidR="00106721" w:rsidRPr="006160C6" w:rsidRDefault="00106721" w:rsidP="00106721">
      <w:pPr>
        <w:rPr>
          <w:rFonts w:ascii="Arial" w:hAnsi="Arial" w:cs="Arial"/>
          <w:b/>
          <w:sz w:val="20"/>
          <w:szCs w:val="20"/>
        </w:rPr>
      </w:pPr>
      <w:r w:rsidRPr="00EF2B2A">
        <w:rPr>
          <w:rFonts w:ascii="Arial" w:hAnsi="Arial" w:cs="Arial"/>
          <w:noProof/>
          <w:sz w:val="20"/>
          <w:szCs w:val="20"/>
          <w:lang w:val="nl-NL" w:eastAsia="nl-NL"/>
        </w:rPr>
        <w:drawing>
          <wp:anchor distT="0" distB="0" distL="114300" distR="114300" simplePos="0" relativeHeight="251659264" behindDoc="0" locked="0" layoutInCell="1" allowOverlap="1" wp14:anchorId="61A581F1" wp14:editId="0AEFA417">
            <wp:simplePos x="0" y="0"/>
            <wp:positionH relativeFrom="margin">
              <wp:align>right</wp:align>
            </wp:positionH>
            <wp:positionV relativeFrom="paragraph">
              <wp:posOffset>387350</wp:posOffset>
            </wp:positionV>
            <wp:extent cx="5727700" cy="6824345"/>
            <wp:effectExtent l="0" t="0" r="6350" b="0"/>
            <wp:wrapThrough wrapText="bothSides">
              <wp:wrapPolygon edited="0">
                <wp:start x="0" y="0"/>
                <wp:lineTo x="0" y="21526"/>
                <wp:lineTo x="21552" y="21526"/>
                <wp:lineTo x="215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27700" cy="6824345"/>
                    </a:xfrm>
                    <a:prstGeom prst="rect">
                      <a:avLst/>
                    </a:prstGeom>
                  </pic:spPr>
                </pic:pic>
              </a:graphicData>
            </a:graphic>
            <wp14:sizeRelH relativeFrom="page">
              <wp14:pctWidth>0</wp14:pctWidth>
            </wp14:sizeRelH>
            <wp14:sizeRelV relativeFrom="page">
              <wp14:pctHeight>0</wp14:pctHeight>
            </wp14:sizeRelV>
          </wp:anchor>
        </w:drawing>
      </w:r>
      <w:r w:rsidRPr="00106721">
        <w:rPr>
          <w:rFonts w:ascii="Arial" w:hAnsi="Arial" w:cs="Arial"/>
          <w:b/>
          <w:sz w:val="20"/>
          <w:szCs w:val="20"/>
        </w:rPr>
        <w:t xml:space="preserve"> </w:t>
      </w:r>
      <w:r w:rsidRPr="006160C6">
        <w:rPr>
          <w:rFonts w:ascii="Arial" w:hAnsi="Arial" w:cs="Arial"/>
          <w:b/>
          <w:sz w:val="20"/>
          <w:szCs w:val="20"/>
        </w:rPr>
        <w:t>Figure S2</w:t>
      </w:r>
      <w:r>
        <w:rPr>
          <w:rFonts w:ascii="Arial" w:hAnsi="Arial" w:cs="Arial"/>
          <w:b/>
          <w:sz w:val="20"/>
          <w:szCs w:val="20"/>
        </w:rPr>
        <w:t>.</w:t>
      </w:r>
      <w:r w:rsidRPr="006160C6">
        <w:rPr>
          <w:rFonts w:ascii="Arial" w:hAnsi="Arial" w:cs="Arial"/>
          <w:b/>
          <w:sz w:val="20"/>
          <w:szCs w:val="20"/>
        </w:rPr>
        <w:t xml:space="preserve"> Visual representation of the descriptive statistics across studies </w:t>
      </w:r>
    </w:p>
    <w:p w14:paraId="2B3C84F8" w14:textId="77777777" w:rsidR="00106721" w:rsidRDefault="00106721" w:rsidP="00492B33">
      <w:pPr>
        <w:rPr>
          <w:rFonts w:ascii="Arial" w:hAnsi="Arial" w:cs="Arial"/>
          <w:sz w:val="20"/>
          <w:szCs w:val="20"/>
        </w:rPr>
      </w:pPr>
    </w:p>
    <w:p w14:paraId="0205499C" w14:textId="43F90183" w:rsidR="006969F5" w:rsidRPr="00C558B6" w:rsidRDefault="006E6C83" w:rsidP="00492B33">
      <w:pPr>
        <w:rPr>
          <w:rFonts w:ascii="Arial" w:hAnsi="Arial" w:cs="Arial"/>
          <w:sz w:val="20"/>
          <w:szCs w:val="20"/>
        </w:rPr>
      </w:pPr>
      <w:r w:rsidRPr="00C558B6">
        <w:rPr>
          <w:rFonts w:ascii="Arial" w:hAnsi="Arial" w:cs="Arial"/>
          <w:sz w:val="20"/>
          <w:szCs w:val="20"/>
        </w:rPr>
        <w:t>Boxplots for continuous variables</w:t>
      </w:r>
      <w:r w:rsidR="008D68BC" w:rsidRPr="00C558B6">
        <w:rPr>
          <w:rFonts w:ascii="Arial" w:hAnsi="Arial" w:cs="Arial"/>
          <w:sz w:val="20"/>
          <w:szCs w:val="20"/>
        </w:rPr>
        <w:t xml:space="preserve">; </w:t>
      </w:r>
      <w:proofErr w:type="spellStart"/>
      <w:r w:rsidR="008D68BC" w:rsidRPr="00C558B6">
        <w:rPr>
          <w:rFonts w:ascii="Arial" w:hAnsi="Arial" w:cs="Arial"/>
          <w:sz w:val="20"/>
          <w:szCs w:val="20"/>
        </w:rPr>
        <w:t>barplots</w:t>
      </w:r>
      <w:proofErr w:type="spellEnd"/>
      <w:r w:rsidR="008D68BC" w:rsidRPr="00C558B6">
        <w:rPr>
          <w:rFonts w:ascii="Arial" w:hAnsi="Arial" w:cs="Arial"/>
          <w:sz w:val="20"/>
          <w:szCs w:val="20"/>
        </w:rPr>
        <w:t xml:space="preserve"> for dichotomous variables</w:t>
      </w:r>
      <w:r w:rsidRPr="00C558B6">
        <w:rPr>
          <w:rFonts w:ascii="Arial" w:hAnsi="Arial" w:cs="Arial"/>
          <w:sz w:val="20"/>
          <w:szCs w:val="20"/>
        </w:rPr>
        <w:t xml:space="preserve">. </w:t>
      </w:r>
    </w:p>
    <w:p w14:paraId="453423DC" w14:textId="77777777" w:rsidR="00D63B11" w:rsidRDefault="00D63B11" w:rsidP="00492B33">
      <w:pPr>
        <w:rPr>
          <w:rFonts w:ascii="Arial" w:hAnsi="Arial" w:cs="Arial"/>
          <w:sz w:val="20"/>
          <w:szCs w:val="20"/>
        </w:rPr>
      </w:pPr>
    </w:p>
    <w:p w14:paraId="46BCA12D" w14:textId="77777777" w:rsidR="008068DD" w:rsidRDefault="008068DD" w:rsidP="00492B33">
      <w:pPr>
        <w:rPr>
          <w:rFonts w:ascii="Arial" w:hAnsi="Arial" w:cs="Arial"/>
          <w:sz w:val="20"/>
          <w:szCs w:val="20"/>
        </w:rPr>
      </w:pPr>
    </w:p>
    <w:p w14:paraId="60B6B111" w14:textId="77777777" w:rsidR="008068DD" w:rsidRDefault="008068DD" w:rsidP="008068DD">
      <w:pPr>
        <w:rPr>
          <w:rFonts w:ascii="Arial" w:hAnsi="Arial" w:cs="Arial"/>
          <w:b/>
          <w:sz w:val="20"/>
          <w:szCs w:val="20"/>
        </w:rPr>
      </w:pPr>
    </w:p>
    <w:p w14:paraId="5BB3C9F1" w14:textId="77777777" w:rsidR="008068DD" w:rsidRDefault="008068DD" w:rsidP="008068DD">
      <w:pPr>
        <w:rPr>
          <w:rFonts w:ascii="Arial" w:hAnsi="Arial" w:cs="Arial"/>
          <w:b/>
          <w:sz w:val="20"/>
          <w:szCs w:val="20"/>
        </w:rPr>
      </w:pPr>
    </w:p>
    <w:p w14:paraId="1B570A8E" w14:textId="77777777" w:rsidR="008068DD" w:rsidRDefault="008068DD" w:rsidP="008068DD">
      <w:pPr>
        <w:rPr>
          <w:rFonts w:ascii="Arial" w:hAnsi="Arial" w:cs="Arial"/>
          <w:b/>
          <w:sz w:val="20"/>
          <w:szCs w:val="20"/>
        </w:rPr>
      </w:pPr>
    </w:p>
    <w:p w14:paraId="753CA18E" w14:textId="77777777" w:rsidR="008068DD" w:rsidRDefault="008068DD" w:rsidP="008068DD">
      <w:pPr>
        <w:rPr>
          <w:rFonts w:ascii="Arial" w:hAnsi="Arial" w:cs="Arial"/>
          <w:b/>
          <w:sz w:val="20"/>
          <w:szCs w:val="20"/>
        </w:rPr>
      </w:pPr>
    </w:p>
    <w:p w14:paraId="320EB8BA" w14:textId="77777777" w:rsidR="008068DD" w:rsidRDefault="008068DD" w:rsidP="008068DD">
      <w:pPr>
        <w:rPr>
          <w:rFonts w:ascii="Arial" w:hAnsi="Arial" w:cs="Arial"/>
          <w:b/>
          <w:sz w:val="20"/>
          <w:szCs w:val="20"/>
        </w:rPr>
      </w:pPr>
    </w:p>
    <w:p w14:paraId="7A59CA76" w14:textId="77777777" w:rsidR="008068DD" w:rsidRDefault="008068DD">
      <w:pPr>
        <w:rPr>
          <w:rFonts w:ascii="Arial" w:hAnsi="Arial" w:cs="Arial"/>
          <w:b/>
          <w:sz w:val="20"/>
          <w:szCs w:val="20"/>
        </w:rPr>
      </w:pPr>
      <w:r>
        <w:rPr>
          <w:rFonts w:ascii="Arial" w:hAnsi="Arial" w:cs="Arial"/>
          <w:b/>
          <w:sz w:val="20"/>
          <w:szCs w:val="20"/>
        </w:rPr>
        <w:br w:type="page"/>
      </w:r>
    </w:p>
    <w:p w14:paraId="6C84D139" w14:textId="51E444B1" w:rsidR="00C558B6" w:rsidRDefault="00C558B6" w:rsidP="00C558B6">
      <w:pPr>
        <w:rPr>
          <w:rFonts w:ascii="Arial" w:hAnsi="Arial" w:cs="Arial"/>
          <w:b/>
          <w:sz w:val="20"/>
          <w:szCs w:val="20"/>
        </w:rPr>
      </w:pPr>
      <w:r w:rsidRPr="006160C6">
        <w:rPr>
          <w:rFonts w:ascii="Arial" w:hAnsi="Arial" w:cs="Arial"/>
          <w:b/>
          <w:sz w:val="20"/>
          <w:szCs w:val="20"/>
        </w:rPr>
        <w:lastRenderedPageBreak/>
        <w:t>Figure S</w:t>
      </w:r>
      <w:r w:rsidR="00184061">
        <w:rPr>
          <w:rFonts w:ascii="Arial" w:hAnsi="Arial" w:cs="Arial"/>
          <w:b/>
          <w:sz w:val="20"/>
          <w:szCs w:val="20"/>
        </w:rPr>
        <w:t>3</w:t>
      </w:r>
      <w:r>
        <w:rPr>
          <w:rFonts w:ascii="Arial" w:hAnsi="Arial" w:cs="Arial"/>
          <w:b/>
          <w:sz w:val="20"/>
          <w:szCs w:val="20"/>
        </w:rPr>
        <w:t>.</w:t>
      </w:r>
      <w:r w:rsidRPr="006160C6">
        <w:rPr>
          <w:rFonts w:ascii="Arial" w:hAnsi="Arial" w:cs="Arial"/>
          <w:b/>
          <w:sz w:val="20"/>
          <w:szCs w:val="20"/>
        </w:rPr>
        <w:t xml:space="preserve"> </w:t>
      </w:r>
      <w:r w:rsidRPr="00C558B6">
        <w:rPr>
          <w:rFonts w:ascii="Arial" w:hAnsi="Arial" w:cs="Arial"/>
          <w:b/>
          <w:sz w:val="20"/>
          <w:szCs w:val="20"/>
        </w:rPr>
        <w:t xml:space="preserve">Boxplots </w:t>
      </w:r>
      <w:r>
        <w:rPr>
          <w:rFonts w:ascii="Arial" w:hAnsi="Arial" w:cs="Arial"/>
          <w:b/>
          <w:sz w:val="20"/>
          <w:szCs w:val="20"/>
        </w:rPr>
        <w:t>of</w:t>
      </w:r>
      <w:r w:rsidRPr="00C558B6">
        <w:rPr>
          <w:rFonts w:ascii="Arial" w:hAnsi="Arial" w:cs="Arial"/>
          <w:b/>
          <w:sz w:val="20"/>
          <w:szCs w:val="20"/>
        </w:rPr>
        <w:t xml:space="preserve"> the distribution of random intercept estimates for each of the ten studies.</w:t>
      </w:r>
    </w:p>
    <w:p w14:paraId="569271B3" w14:textId="77777777" w:rsidR="00C558B6" w:rsidRDefault="00C558B6" w:rsidP="00C558B6">
      <w:pPr>
        <w:rPr>
          <w:rFonts w:ascii="Arial" w:hAnsi="Arial" w:cs="Arial"/>
          <w:b/>
          <w:sz w:val="20"/>
          <w:szCs w:val="20"/>
        </w:rPr>
      </w:pPr>
    </w:p>
    <w:p w14:paraId="6BB18631" w14:textId="73C0AF30" w:rsidR="00C558B6" w:rsidRPr="00CA7B8F" w:rsidRDefault="00C558B6" w:rsidP="00C558B6">
      <w:pPr>
        <w:rPr>
          <w:rFonts w:ascii="Arial" w:hAnsi="Arial" w:cs="Arial"/>
          <w:sz w:val="20"/>
          <w:szCs w:val="20"/>
        </w:rPr>
      </w:pPr>
      <w:r w:rsidRPr="00CA7B8F">
        <w:rPr>
          <w:rFonts w:ascii="Arial" w:hAnsi="Arial" w:cs="Arial"/>
          <w:noProof/>
          <w:sz w:val="20"/>
          <w:szCs w:val="20"/>
          <w:lang w:val="nl-NL" w:eastAsia="nl-NL"/>
        </w:rPr>
        <w:drawing>
          <wp:inline distT="0" distB="0" distL="0" distR="0" wp14:anchorId="47BC6E7F" wp14:editId="22E7E7DD">
            <wp:extent cx="3963167" cy="297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963167" cy="2972375"/>
                    </a:xfrm>
                    <a:prstGeom prst="rect">
                      <a:avLst/>
                    </a:prstGeom>
                  </pic:spPr>
                </pic:pic>
              </a:graphicData>
            </a:graphic>
          </wp:inline>
        </w:drawing>
      </w:r>
    </w:p>
    <w:p w14:paraId="0E9D6871" w14:textId="420DC218" w:rsidR="00C558B6" w:rsidRPr="008A5557" w:rsidRDefault="00C558B6" w:rsidP="00C558B6">
      <w:pPr>
        <w:rPr>
          <w:rFonts w:ascii="Arial" w:hAnsi="Arial" w:cs="Arial"/>
          <w:sz w:val="20"/>
          <w:szCs w:val="20"/>
        </w:rPr>
      </w:pPr>
      <w:r w:rsidRPr="00CA7B8F">
        <w:rPr>
          <w:rFonts w:ascii="Arial" w:hAnsi="Arial" w:cs="Arial"/>
          <w:sz w:val="20"/>
          <w:szCs w:val="20"/>
        </w:rPr>
        <w:t xml:space="preserve">Each box consists of 50 estimates corresponding to 50 imputed data sets. Studies 1-10 correspond to (1) Bucher, (2) De Sutter, (3) Kaiser, (4) Meltzer, (5) Merenstein, (6) </w:t>
      </w:r>
      <w:proofErr w:type="spellStart"/>
      <w:r w:rsidRPr="00CA7B8F">
        <w:rPr>
          <w:rFonts w:ascii="Arial" w:hAnsi="Arial" w:cs="Arial"/>
          <w:sz w:val="20"/>
          <w:szCs w:val="20"/>
        </w:rPr>
        <w:t>Stalman</w:t>
      </w:r>
      <w:proofErr w:type="spellEnd"/>
      <w:r w:rsidRPr="00CA7B8F">
        <w:rPr>
          <w:rFonts w:ascii="Arial" w:hAnsi="Arial" w:cs="Arial"/>
          <w:sz w:val="20"/>
          <w:szCs w:val="20"/>
        </w:rPr>
        <w:t xml:space="preserve">, (7) Schering-Plough, (8) </w:t>
      </w:r>
      <w:proofErr w:type="spellStart"/>
      <w:r w:rsidRPr="00CA7B8F">
        <w:rPr>
          <w:rFonts w:ascii="Arial" w:hAnsi="Arial" w:cs="Arial"/>
          <w:sz w:val="20"/>
          <w:szCs w:val="20"/>
        </w:rPr>
        <w:t>Varonen</w:t>
      </w:r>
      <w:proofErr w:type="spellEnd"/>
      <w:r w:rsidRPr="00CA7B8F">
        <w:rPr>
          <w:rFonts w:ascii="Arial" w:hAnsi="Arial" w:cs="Arial"/>
          <w:sz w:val="20"/>
          <w:szCs w:val="20"/>
        </w:rPr>
        <w:t>, (9) Williamson1, and (10) Williamson2.</w:t>
      </w:r>
    </w:p>
    <w:p w14:paraId="1303FF4E" w14:textId="3E5B7B35" w:rsidR="00C558B6" w:rsidRDefault="00C558B6" w:rsidP="00C558B6">
      <w:pPr>
        <w:rPr>
          <w:rFonts w:ascii="Arial" w:hAnsi="Arial" w:cs="Arial"/>
          <w:b/>
          <w:sz w:val="20"/>
          <w:szCs w:val="20"/>
        </w:rPr>
      </w:pPr>
      <w:r w:rsidRPr="008068DD">
        <w:rPr>
          <w:rFonts w:ascii="Arial" w:hAnsi="Arial" w:cs="Arial"/>
          <w:b/>
          <w:sz w:val="20"/>
          <w:szCs w:val="20"/>
        </w:rPr>
        <w:t xml:space="preserve"> </w:t>
      </w:r>
    </w:p>
    <w:p w14:paraId="6260CDEB" w14:textId="716E9F9E" w:rsidR="008068DD" w:rsidRDefault="00C558B6" w:rsidP="008068DD">
      <w:pPr>
        <w:rPr>
          <w:rFonts w:ascii="Arial" w:hAnsi="Arial" w:cs="Arial"/>
          <w:b/>
          <w:sz w:val="20"/>
          <w:szCs w:val="20"/>
        </w:rPr>
      </w:pPr>
      <w:r>
        <w:rPr>
          <w:rFonts w:ascii="Arial" w:hAnsi="Arial" w:cs="Arial"/>
          <w:b/>
          <w:sz w:val="20"/>
          <w:szCs w:val="20"/>
        </w:rPr>
        <w:br w:type="column"/>
      </w:r>
      <w:r w:rsidR="008068DD" w:rsidRPr="006160C6">
        <w:rPr>
          <w:rFonts w:ascii="Arial" w:hAnsi="Arial" w:cs="Arial"/>
          <w:b/>
          <w:sz w:val="20"/>
          <w:szCs w:val="20"/>
        </w:rPr>
        <w:lastRenderedPageBreak/>
        <w:t xml:space="preserve">Figure </w:t>
      </w:r>
      <w:r w:rsidR="00184061">
        <w:rPr>
          <w:rFonts w:ascii="Arial" w:hAnsi="Arial" w:cs="Arial"/>
          <w:b/>
          <w:sz w:val="20"/>
          <w:szCs w:val="20"/>
        </w:rPr>
        <w:t>S4</w:t>
      </w:r>
      <w:r w:rsidR="008068DD">
        <w:rPr>
          <w:rFonts w:ascii="Arial" w:hAnsi="Arial" w:cs="Arial"/>
          <w:b/>
          <w:sz w:val="20"/>
          <w:szCs w:val="20"/>
        </w:rPr>
        <w:t>.</w:t>
      </w:r>
      <w:r w:rsidR="008068DD" w:rsidRPr="006160C6">
        <w:rPr>
          <w:rFonts w:ascii="Arial" w:hAnsi="Arial" w:cs="Arial"/>
          <w:b/>
          <w:sz w:val="20"/>
          <w:szCs w:val="20"/>
        </w:rPr>
        <w:t xml:space="preserve"> </w:t>
      </w:r>
      <w:r w:rsidR="00B958E7">
        <w:rPr>
          <w:rFonts w:ascii="Arial" w:hAnsi="Arial" w:cs="Arial"/>
          <w:b/>
          <w:sz w:val="20"/>
          <w:szCs w:val="20"/>
        </w:rPr>
        <w:t xml:space="preserve">Internal-external cross-validation (IECV) </w:t>
      </w:r>
      <w:r w:rsidR="00CA4EE4">
        <w:rPr>
          <w:rFonts w:ascii="Arial" w:hAnsi="Arial" w:cs="Arial"/>
          <w:b/>
          <w:sz w:val="20"/>
          <w:szCs w:val="20"/>
        </w:rPr>
        <w:t>of predicted</w:t>
      </w:r>
      <w:r w:rsidR="00B958E7">
        <w:rPr>
          <w:rFonts w:ascii="Arial" w:hAnsi="Arial" w:cs="Arial"/>
          <w:b/>
          <w:sz w:val="20"/>
          <w:szCs w:val="20"/>
        </w:rPr>
        <w:t xml:space="preserve"> of risk of cure (main analysis model)</w:t>
      </w:r>
      <w:r w:rsidR="008068DD" w:rsidRPr="008068DD">
        <w:rPr>
          <w:rFonts w:ascii="Arial" w:hAnsi="Arial" w:cs="Arial"/>
          <w:b/>
          <w:sz w:val="20"/>
          <w:szCs w:val="20"/>
        </w:rPr>
        <w:t xml:space="preserve"> </w:t>
      </w:r>
    </w:p>
    <w:p w14:paraId="4B44D36B" w14:textId="77777777" w:rsidR="008068DD" w:rsidRDefault="008068DD" w:rsidP="008068DD">
      <w:pPr>
        <w:rPr>
          <w:rFonts w:ascii="Arial" w:hAnsi="Arial" w:cs="Arial"/>
          <w:b/>
          <w:sz w:val="20"/>
          <w:szCs w:val="20"/>
        </w:rPr>
      </w:pPr>
    </w:p>
    <w:p w14:paraId="6FECD0FB" w14:textId="418E61DE" w:rsidR="008068DD" w:rsidRPr="008068DD" w:rsidRDefault="008068DD" w:rsidP="008068DD">
      <w:pPr>
        <w:rPr>
          <w:rFonts w:ascii="Arial" w:hAnsi="Arial" w:cs="Arial"/>
          <w:sz w:val="18"/>
          <w:szCs w:val="20"/>
        </w:rPr>
      </w:pPr>
      <w:r w:rsidRPr="008068DD">
        <w:rPr>
          <w:rFonts w:ascii="Arial" w:hAnsi="Arial" w:cs="Arial"/>
          <w:b/>
          <w:sz w:val="18"/>
          <w:szCs w:val="20"/>
        </w:rPr>
        <w:t xml:space="preserve">Figure </w:t>
      </w:r>
      <w:r w:rsidR="00184061">
        <w:rPr>
          <w:rFonts w:ascii="Arial" w:hAnsi="Arial" w:cs="Arial"/>
          <w:b/>
          <w:sz w:val="18"/>
          <w:szCs w:val="20"/>
        </w:rPr>
        <w:t>S4</w:t>
      </w:r>
      <w:r w:rsidRPr="008068DD">
        <w:rPr>
          <w:rFonts w:ascii="Arial" w:hAnsi="Arial" w:cs="Arial"/>
          <w:b/>
          <w:sz w:val="18"/>
          <w:szCs w:val="20"/>
        </w:rPr>
        <w:t>a Meta-analysis of the IECV c-statistics.</w:t>
      </w:r>
    </w:p>
    <w:p w14:paraId="434F9FEA" w14:textId="39472B6D" w:rsidR="008068DD" w:rsidRPr="006160C6" w:rsidRDefault="008068DD" w:rsidP="008068DD">
      <w:pPr>
        <w:rPr>
          <w:rFonts w:ascii="Arial" w:hAnsi="Arial" w:cs="Arial"/>
          <w:b/>
          <w:sz w:val="20"/>
          <w:szCs w:val="20"/>
        </w:rPr>
      </w:pPr>
    </w:p>
    <w:p w14:paraId="28BCA1F6" w14:textId="61B91736" w:rsidR="00686AE9" w:rsidRPr="00EF2B2A" w:rsidRDefault="00D63B11" w:rsidP="00492B33">
      <w:pPr>
        <w:rPr>
          <w:rFonts w:ascii="Arial" w:hAnsi="Arial" w:cs="Arial"/>
          <w:sz w:val="20"/>
          <w:szCs w:val="20"/>
        </w:rPr>
      </w:pPr>
      <w:r w:rsidRPr="00EF2B2A">
        <w:rPr>
          <w:rFonts w:ascii="Arial" w:hAnsi="Arial" w:cs="Arial"/>
          <w:noProof/>
          <w:sz w:val="20"/>
          <w:szCs w:val="20"/>
          <w:lang w:val="nl-NL" w:eastAsia="nl-NL"/>
        </w:rPr>
        <w:drawing>
          <wp:inline distT="0" distB="0" distL="0" distR="0" wp14:anchorId="33DA8E9E" wp14:editId="1A15A018">
            <wp:extent cx="5727700" cy="2834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st_cstats.pdf"/>
                    <pic:cNvPicPr/>
                  </pic:nvPicPr>
                  <pic:blipFill rotWithShape="1">
                    <a:blip r:embed="rId12">
                      <a:extLst>
                        <a:ext uri="{28A0092B-C50C-407E-A947-70E740481C1C}">
                          <a14:useLocalDpi xmlns:a14="http://schemas.microsoft.com/office/drawing/2010/main" val="0"/>
                        </a:ext>
                      </a:extLst>
                    </a:blip>
                    <a:srcRect t="18448" b="15565"/>
                    <a:stretch/>
                  </pic:blipFill>
                  <pic:spPr bwMode="auto">
                    <a:xfrm>
                      <a:off x="0" y="0"/>
                      <a:ext cx="5727700" cy="2834640"/>
                    </a:xfrm>
                    <a:prstGeom prst="rect">
                      <a:avLst/>
                    </a:prstGeom>
                    <a:ln>
                      <a:noFill/>
                    </a:ln>
                    <a:extLst>
                      <a:ext uri="{53640926-AAD7-44D8-BBD7-CCE9431645EC}">
                        <a14:shadowObscured xmlns:a14="http://schemas.microsoft.com/office/drawing/2010/main"/>
                      </a:ext>
                    </a:extLst>
                  </pic:spPr>
                </pic:pic>
              </a:graphicData>
            </a:graphic>
          </wp:inline>
        </w:drawing>
      </w:r>
    </w:p>
    <w:p w14:paraId="61045C2E" w14:textId="7F513BB4" w:rsidR="00686AE9" w:rsidRPr="00EF2B2A" w:rsidRDefault="00686AE9" w:rsidP="00492B33">
      <w:pPr>
        <w:rPr>
          <w:rFonts w:ascii="Arial" w:hAnsi="Arial" w:cs="Arial"/>
          <w:sz w:val="20"/>
          <w:szCs w:val="20"/>
        </w:rPr>
      </w:pPr>
    </w:p>
    <w:p w14:paraId="6A6C7747" w14:textId="5E28C79E" w:rsidR="00686AE9" w:rsidRPr="00EF2B2A" w:rsidRDefault="00686AE9" w:rsidP="00492B33">
      <w:pPr>
        <w:rPr>
          <w:rFonts w:ascii="Arial" w:hAnsi="Arial" w:cs="Arial"/>
          <w:sz w:val="20"/>
          <w:szCs w:val="20"/>
        </w:rPr>
      </w:pPr>
    </w:p>
    <w:p w14:paraId="1B007078" w14:textId="48A1BD3F" w:rsidR="00686AE9" w:rsidRDefault="008068DD" w:rsidP="00492B33">
      <w:pPr>
        <w:rPr>
          <w:rFonts w:ascii="Arial" w:hAnsi="Arial" w:cs="Arial"/>
          <w:b/>
          <w:sz w:val="18"/>
          <w:szCs w:val="20"/>
        </w:rPr>
      </w:pPr>
      <w:r w:rsidRPr="008068DD">
        <w:rPr>
          <w:rFonts w:ascii="Arial" w:hAnsi="Arial" w:cs="Arial"/>
          <w:b/>
          <w:sz w:val="18"/>
          <w:szCs w:val="20"/>
        </w:rPr>
        <w:t xml:space="preserve">Figure </w:t>
      </w:r>
      <w:r w:rsidR="00184061">
        <w:rPr>
          <w:rFonts w:ascii="Arial" w:hAnsi="Arial" w:cs="Arial"/>
          <w:b/>
          <w:sz w:val="18"/>
          <w:szCs w:val="20"/>
        </w:rPr>
        <w:t>S4</w:t>
      </w:r>
      <w:r w:rsidRPr="008068DD">
        <w:rPr>
          <w:rFonts w:ascii="Arial" w:hAnsi="Arial" w:cs="Arial"/>
          <w:b/>
          <w:sz w:val="18"/>
          <w:szCs w:val="20"/>
        </w:rPr>
        <w:t>b Meta-analysis of the IECV R-squared estimates.</w:t>
      </w:r>
    </w:p>
    <w:p w14:paraId="67B82CAC" w14:textId="77777777" w:rsidR="008068DD" w:rsidRPr="008068DD" w:rsidRDefault="008068DD" w:rsidP="00492B33">
      <w:pPr>
        <w:rPr>
          <w:rFonts w:ascii="Arial" w:hAnsi="Arial" w:cs="Arial"/>
          <w:sz w:val="18"/>
          <w:szCs w:val="20"/>
        </w:rPr>
      </w:pPr>
    </w:p>
    <w:p w14:paraId="566D9497" w14:textId="6D758453" w:rsidR="00686AE9" w:rsidRPr="00EF2B2A" w:rsidRDefault="00686AE9" w:rsidP="00492B33">
      <w:pPr>
        <w:rPr>
          <w:rFonts w:ascii="Arial" w:hAnsi="Arial" w:cs="Arial"/>
          <w:sz w:val="20"/>
          <w:szCs w:val="20"/>
        </w:rPr>
      </w:pPr>
      <w:r w:rsidRPr="00EF2B2A">
        <w:rPr>
          <w:rFonts w:ascii="Arial" w:hAnsi="Arial" w:cs="Arial"/>
          <w:noProof/>
          <w:sz w:val="20"/>
          <w:szCs w:val="20"/>
          <w:lang w:val="nl-NL" w:eastAsia="nl-NL"/>
        </w:rPr>
        <w:drawing>
          <wp:inline distT="0" distB="0" distL="0" distR="0" wp14:anchorId="5B0E9E6D" wp14:editId="5D01B035">
            <wp:extent cx="5727700" cy="275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est_r2stats.pdf"/>
                    <pic:cNvPicPr/>
                  </pic:nvPicPr>
                  <pic:blipFill rotWithShape="1">
                    <a:blip r:embed="rId13">
                      <a:extLst>
                        <a:ext uri="{28A0092B-C50C-407E-A947-70E740481C1C}">
                          <a14:useLocalDpi xmlns:a14="http://schemas.microsoft.com/office/drawing/2010/main" val="0"/>
                        </a:ext>
                      </a:extLst>
                    </a:blip>
                    <a:srcRect t="19631" b="16274"/>
                    <a:stretch/>
                  </pic:blipFill>
                  <pic:spPr bwMode="auto">
                    <a:xfrm>
                      <a:off x="0" y="0"/>
                      <a:ext cx="5727700" cy="2753360"/>
                    </a:xfrm>
                    <a:prstGeom prst="rect">
                      <a:avLst/>
                    </a:prstGeom>
                    <a:ln>
                      <a:noFill/>
                    </a:ln>
                    <a:extLst>
                      <a:ext uri="{53640926-AAD7-44D8-BBD7-CCE9431645EC}">
                        <a14:shadowObscured xmlns:a14="http://schemas.microsoft.com/office/drawing/2010/main"/>
                      </a:ext>
                    </a:extLst>
                  </pic:spPr>
                </pic:pic>
              </a:graphicData>
            </a:graphic>
          </wp:inline>
        </w:drawing>
      </w:r>
    </w:p>
    <w:p w14:paraId="5227F41D" w14:textId="19EB3520" w:rsidR="00686AE9" w:rsidRPr="00EF2B2A" w:rsidRDefault="00686AE9" w:rsidP="00686AE9">
      <w:pPr>
        <w:rPr>
          <w:rFonts w:ascii="Arial" w:hAnsi="Arial" w:cs="Arial"/>
          <w:sz w:val="20"/>
          <w:szCs w:val="20"/>
        </w:rPr>
      </w:pPr>
    </w:p>
    <w:p w14:paraId="50624C60" w14:textId="422B5772" w:rsidR="00686AE9" w:rsidRPr="00EF2B2A" w:rsidRDefault="00686AE9" w:rsidP="00492B33">
      <w:pPr>
        <w:rPr>
          <w:rFonts w:ascii="Arial" w:hAnsi="Arial" w:cs="Arial"/>
          <w:sz w:val="20"/>
          <w:szCs w:val="20"/>
        </w:rPr>
      </w:pPr>
    </w:p>
    <w:p w14:paraId="74046683" w14:textId="77777777" w:rsidR="008068DD" w:rsidRDefault="008068DD" w:rsidP="008068DD">
      <w:pPr>
        <w:rPr>
          <w:rFonts w:ascii="Arial" w:hAnsi="Arial" w:cs="Arial"/>
          <w:b/>
          <w:sz w:val="20"/>
          <w:szCs w:val="20"/>
        </w:rPr>
      </w:pPr>
    </w:p>
    <w:p w14:paraId="67DD9CFC" w14:textId="77777777" w:rsidR="008068DD" w:rsidRDefault="008068DD" w:rsidP="008068DD">
      <w:pPr>
        <w:rPr>
          <w:rFonts w:ascii="Arial" w:hAnsi="Arial" w:cs="Arial"/>
          <w:b/>
          <w:sz w:val="20"/>
          <w:szCs w:val="20"/>
        </w:rPr>
      </w:pPr>
    </w:p>
    <w:p w14:paraId="3BDC50E1" w14:textId="77777777" w:rsidR="008068DD" w:rsidRDefault="008068DD" w:rsidP="008068DD">
      <w:pPr>
        <w:rPr>
          <w:rFonts w:ascii="Arial" w:hAnsi="Arial" w:cs="Arial"/>
          <w:b/>
          <w:sz w:val="20"/>
          <w:szCs w:val="20"/>
        </w:rPr>
      </w:pPr>
    </w:p>
    <w:p w14:paraId="0E179FB5" w14:textId="77777777" w:rsidR="008068DD" w:rsidRDefault="008068DD" w:rsidP="008068DD">
      <w:pPr>
        <w:rPr>
          <w:rFonts w:ascii="Arial" w:hAnsi="Arial" w:cs="Arial"/>
          <w:b/>
          <w:sz w:val="20"/>
          <w:szCs w:val="20"/>
        </w:rPr>
      </w:pPr>
    </w:p>
    <w:p w14:paraId="3B569FAC" w14:textId="77777777" w:rsidR="008068DD" w:rsidRDefault="008068DD" w:rsidP="008068DD">
      <w:pPr>
        <w:rPr>
          <w:rFonts w:ascii="Arial" w:hAnsi="Arial" w:cs="Arial"/>
          <w:b/>
          <w:sz w:val="20"/>
          <w:szCs w:val="20"/>
        </w:rPr>
      </w:pPr>
    </w:p>
    <w:p w14:paraId="053856D0" w14:textId="77777777" w:rsidR="008068DD" w:rsidRDefault="008068DD" w:rsidP="008068DD">
      <w:pPr>
        <w:rPr>
          <w:rFonts w:ascii="Arial" w:hAnsi="Arial" w:cs="Arial"/>
          <w:b/>
          <w:sz w:val="20"/>
          <w:szCs w:val="20"/>
        </w:rPr>
      </w:pPr>
    </w:p>
    <w:p w14:paraId="5D672E6C" w14:textId="77777777" w:rsidR="008068DD" w:rsidRDefault="008068DD" w:rsidP="008068DD">
      <w:pPr>
        <w:rPr>
          <w:rFonts w:ascii="Arial" w:hAnsi="Arial" w:cs="Arial"/>
          <w:b/>
          <w:sz w:val="20"/>
          <w:szCs w:val="20"/>
        </w:rPr>
      </w:pPr>
    </w:p>
    <w:p w14:paraId="5A6CBC4D" w14:textId="77777777" w:rsidR="008068DD" w:rsidRDefault="008068DD" w:rsidP="008068DD">
      <w:pPr>
        <w:rPr>
          <w:rFonts w:ascii="Arial" w:hAnsi="Arial" w:cs="Arial"/>
          <w:b/>
          <w:sz w:val="20"/>
          <w:szCs w:val="20"/>
        </w:rPr>
      </w:pPr>
    </w:p>
    <w:p w14:paraId="1880B25D" w14:textId="77777777" w:rsidR="008068DD" w:rsidRDefault="008068DD" w:rsidP="008068DD">
      <w:pPr>
        <w:rPr>
          <w:rFonts w:ascii="Arial" w:hAnsi="Arial" w:cs="Arial"/>
          <w:b/>
          <w:sz w:val="20"/>
          <w:szCs w:val="20"/>
        </w:rPr>
      </w:pPr>
    </w:p>
    <w:p w14:paraId="1C474BD7" w14:textId="77777777" w:rsidR="008068DD" w:rsidRDefault="008068DD" w:rsidP="008068DD">
      <w:pPr>
        <w:rPr>
          <w:rFonts w:ascii="Arial" w:hAnsi="Arial" w:cs="Arial"/>
          <w:b/>
          <w:sz w:val="20"/>
          <w:szCs w:val="20"/>
        </w:rPr>
      </w:pPr>
    </w:p>
    <w:p w14:paraId="76353777" w14:textId="77777777" w:rsidR="008068DD" w:rsidRDefault="008068DD" w:rsidP="008068DD">
      <w:pPr>
        <w:rPr>
          <w:rFonts w:ascii="Arial" w:hAnsi="Arial" w:cs="Arial"/>
          <w:b/>
          <w:sz w:val="20"/>
          <w:szCs w:val="20"/>
        </w:rPr>
      </w:pPr>
    </w:p>
    <w:p w14:paraId="729DD18E" w14:textId="77777777" w:rsidR="008068DD" w:rsidRDefault="008068DD" w:rsidP="008068DD">
      <w:pPr>
        <w:rPr>
          <w:rFonts w:ascii="Arial" w:hAnsi="Arial" w:cs="Arial"/>
          <w:b/>
          <w:sz w:val="20"/>
          <w:szCs w:val="20"/>
        </w:rPr>
      </w:pPr>
    </w:p>
    <w:p w14:paraId="2B7D2235" w14:textId="77777777" w:rsidR="008068DD" w:rsidRDefault="008068DD" w:rsidP="008068DD">
      <w:pPr>
        <w:rPr>
          <w:rFonts w:ascii="Arial" w:hAnsi="Arial" w:cs="Arial"/>
          <w:b/>
          <w:sz w:val="20"/>
          <w:szCs w:val="20"/>
        </w:rPr>
      </w:pPr>
    </w:p>
    <w:p w14:paraId="13245603" w14:textId="3381DB38" w:rsidR="008068DD" w:rsidRDefault="008068DD" w:rsidP="008068DD">
      <w:pPr>
        <w:rPr>
          <w:rFonts w:ascii="Arial" w:hAnsi="Arial" w:cs="Arial"/>
          <w:b/>
          <w:sz w:val="18"/>
          <w:szCs w:val="20"/>
        </w:rPr>
      </w:pPr>
      <w:r w:rsidRPr="008068DD">
        <w:rPr>
          <w:rFonts w:ascii="Arial" w:hAnsi="Arial" w:cs="Arial"/>
          <w:b/>
          <w:sz w:val="18"/>
          <w:szCs w:val="20"/>
        </w:rPr>
        <w:t xml:space="preserve">Figure </w:t>
      </w:r>
      <w:r w:rsidR="00184061">
        <w:rPr>
          <w:rFonts w:ascii="Arial" w:hAnsi="Arial" w:cs="Arial"/>
          <w:b/>
          <w:sz w:val="18"/>
          <w:szCs w:val="20"/>
        </w:rPr>
        <w:t>S4</w:t>
      </w:r>
      <w:r w:rsidRPr="008068DD">
        <w:rPr>
          <w:rFonts w:ascii="Arial" w:hAnsi="Arial" w:cs="Arial"/>
          <w:b/>
          <w:sz w:val="18"/>
          <w:szCs w:val="20"/>
        </w:rPr>
        <w:t>c Meta-analysis of the IECV Brier score estimates.</w:t>
      </w:r>
    </w:p>
    <w:p w14:paraId="1F96A3D2" w14:textId="77777777" w:rsidR="008068DD" w:rsidRPr="008068DD" w:rsidRDefault="008068DD" w:rsidP="008068DD">
      <w:pPr>
        <w:rPr>
          <w:rFonts w:ascii="Arial" w:hAnsi="Arial" w:cs="Arial"/>
          <w:b/>
          <w:sz w:val="18"/>
          <w:szCs w:val="20"/>
        </w:rPr>
      </w:pPr>
    </w:p>
    <w:p w14:paraId="13C67DE5" w14:textId="69BB2521" w:rsidR="00686AE9" w:rsidRPr="00EF2B2A" w:rsidRDefault="00686AE9" w:rsidP="00492B33">
      <w:pPr>
        <w:rPr>
          <w:rFonts w:ascii="Arial" w:hAnsi="Arial" w:cs="Arial"/>
          <w:sz w:val="20"/>
          <w:szCs w:val="20"/>
        </w:rPr>
      </w:pPr>
      <w:r w:rsidRPr="00EF2B2A">
        <w:rPr>
          <w:rFonts w:ascii="Arial" w:hAnsi="Arial" w:cs="Arial"/>
          <w:noProof/>
          <w:sz w:val="20"/>
          <w:szCs w:val="20"/>
          <w:lang w:val="nl-NL" w:eastAsia="nl-NL"/>
        </w:rPr>
        <w:drawing>
          <wp:inline distT="0" distB="0" distL="0" distR="0" wp14:anchorId="4B8C576D" wp14:editId="47F3627F">
            <wp:extent cx="5727700" cy="2783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est_brierstats.pdf"/>
                    <pic:cNvPicPr/>
                  </pic:nvPicPr>
                  <pic:blipFill rotWithShape="1">
                    <a:blip r:embed="rId14">
                      <a:extLst>
                        <a:ext uri="{28A0092B-C50C-407E-A947-70E740481C1C}">
                          <a14:useLocalDpi xmlns:a14="http://schemas.microsoft.com/office/drawing/2010/main" val="0"/>
                        </a:ext>
                      </a:extLst>
                    </a:blip>
                    <a:srcRect t="19394" b="15802"/>
                    <a:stretch/>
                  </pic:blipFill>
                  <pic:spPr bwMode="auto">
                    <a:xfrm>
                      <a:off x="0" y="0"/>
                      <a:ext cx="5727700" cy="2783840"/>
                    </a:xfrm>
                    <a:prstGeom prst="rect">
                      <a:avLst/>
                    </a:prstGeom>
                    <a:ln>
                      <a:noFill/>
                    </a:ln>
                    <a:extLst>
                      <a:ext uri="{53640926-AAD7-44D8-BBD7-CCE9431645EC}">
                        <a14:shadowObscured xmlns:a14="http://schemas.microsoft.com/office/drawing/2010/main"/>
                      </a:ext>
                    </a:extLst>
                  </pic:spPr>
                </pic:pic>
              </a:graphicData>
            </a:graphic>
          </wp:inline>
        </w:drawing>
      </w:r>
    </w:p>
    <w:p w14:paraId="334B0D4F" w14:textId="614A69D6" w:rsidR="00686AE9" w:rsidRPr="00EF2B2A" w:rsidRDefault="00686AE9" w:rsidP="00686AE9">
      <w:pPr>
        <w:rPr>
          <w:rFonts w:ascii="Arial" w:hAnsi="Arial" w:cs="Arial"/>
          <w:sz w:val="20"/>
          <w:szCs w:val="20"/>
        </w:rPr>
      </w:pPr>
    </w:p>
    <w:p w14:paraId="7ECB2449" w14:textId="65FDD833" w:rsidR="00686AE9" w:rsidRPr="00EF2B2A" w:rsidRDefault="00686AE9" w:rsidP="00686AE9">
      <w:pPr>
        <w:rPr>
          <w:rFonts w:ascii="Arial" w:hAnsi="Arial" w:cs="Arial"/>
          <w:sz w:val="20"/>
          <w:szCs w:val="20"/>
        </w:rPr>
      </w:pPr>
    </w:p>
    <w:p w14:paraId="565C0F51" w14:textId="77777777" w:rsidR="00686AE9" w:rsidRPr="00EF2B2A" w:rsidRDefault="00686AE9" w:rsidP="00686AE9">
      <w:pPr>
        <w:rPr>
          <w:rFonts w:ascii="Arial" w:hAnsi="Arial" w:cs="Arial"/>
          <w:sz w:val="20"/>
          <w:szCs w:val="20"/>
        </w:rPr>
      </w:pPr>
    </w:p>
    <w:p w14:paraId="239EB4C2" w14:textId="4A89F971" w:rsidR="008068DD" w:rsidRPr="008068DD" w:rsidRDefault="008068DD" w:rsidP="008068DD">
      <w:pPr>
        <w:rPr>
          <w:rFonts w:ascii="Arial" w:hAnsi="Arial" w:cs="Arial"/>
          <w:sz w:val="18"/>
          <w:szCs w:val="20"/>
        </w:rPr>
      </w:pPr>
      <w:r w:rsidRPr="008068DD">
        <w:rPr>
          <w:rFonts w:ascii="Arial" w:hAnsi="Arial" w:cs="Arial"/>
          <w:b/>
          <w:sz w:val="18"/>
          <w:szCs w:val="20"/>
        </w:rPr>
        <w:t xml:space="preserve">Figure </w:t>
      </w:r>
      <w:r w:rsidR="00184061">
        <w:rPr>
          <w:rFonts w:ascii="Arial" w:hAnsi="Arial" w:cs="Arial"/>
          <w:b/>
          <w:sz w:val="18"/>
          <w:szCs w:val="20"/>
        </w:rPr>
        <w:t>S4</w:t>
      </w:r>
      <w:r w:rsidRPr="008068DD">
        <w:rPr>
          <w:rFonts w:ascii="Arial" w:hAnsi="Arial" w:cs="Arial"/>
          <w:b/>
          <w:sz w:val="18"/>
          <w:szCs w:val="20"/>
        </w:rPr>
        <w:t>d Meta-analysis of the IECV intercept estimates.</w:t>
      </w:r>
    </w:p>
    <w:p w14:paraId="48E5D6F3" w14:textId="620084E1" w:rsidR="00686AE9" w:rsidRPr="00EF2B2A" w:rsidRDefault="00686AE9" w:rsidP="00492B33">
      <w:pPr>
        <w:rPr>
          <w:rFonts w:ascii="Arial" w:hAnsi="Arial" w:cs="Arial"/>
          <w:sz w:val="20"/>
          <w:szCs w:val="20"/>
        </w:rPr>
      </w:pPr>
    </w:p>
    <w:p w14:paraId="350F9F12" w14:textId="1981F0F4" w:rsidR="008068DD" w:rsidRDefault="008068DD" w:rsidP="008068DD">
      <w:pPr>
        <w:rPr>
          <w:rFonts w:ascii="Arial" w:hAnsi="Arial" w:cs="Arial"/>
          <w:b/>
          <w:sz w:val="20"/>
          <w:szCs w:val="20"/>
        </w:rPr>
      </w:pPr>
      <w:r w:rsidRPr="00EF2B2A">
        <w:rPr>
          <w:rFonts w:ascii="Arial" w:hAnsi="Arial" w:cs="Arial"/>
          <w:noProof/>
          <w:sz w:val="20"/>
          <w:szCs w:val="20"/>
          <w:lang w:val="nl-NL" w:eastAsia="nl-NL"/>
        </w:rPr>
        <w:drawing>
          <wp:inline distT="0" distB="0" distL="0" distR="0" wp14:anchorId="29058833" wp14:editId="22A1A415">
            <wp:extent cx="5727700" cy="283464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est_intstats.pdf"/>
                    <pic:cNvPicPr/>
                  </pic:nvPicPr>
                  <pic:blipFill rotWithShape="1">
                    <a:blip r:embed="rId15">
                      <a:extLst>
                        <a:ext uri="{28A0092B-C50C-407E-A947-70E740481C1C}">
                          <a14:useLocalDpi xmlns:a14="http://schemas.microsoft.com/office/drawing/2010/main" val="0"/>
                        </a:ext>
                      </a:extLst>
                    </a:blip>
                    <a:srcRect t="18921" b="15092"/>
                    <a:stretch/>
                  </pic:blipFill>
                  <pic:spPr bwMode="auto">
                    <a:xfrm>
                      <a:off x="0" y="0"/>
                      <a:ext cx="5727700" cy="2834640"/>
                    </a:xfrm>
                    <a:prstGeom prst="rect">
                      <a:avLst/>
                    </a:prstGeom>
                    <a:ln>
                      <a:noFill/>
                    </a:ln>
                    <a:extLst>
                      <a:ext uri="{53640926-AAD7-44D8-BBD7-CCE9431645EC}">
                        <a14:shadowObscured xmlns:a14="http://schemas.microsoft.com/office/drawing/2010/main"/>
                      </a:ext>
                    </a:extLst>
                  </pic:spPr>
                </pic:pic>
              </a:graphicData>
            </a:graphic>
          </wp:inline>
        </w:drawing>
      </w:r>
    </w:p>
    <w:p w14:paraId="33564A5C" w14:textId="4837BD96" w:rsidR="008068DD" w:rsidRDefault="008068DD" w:rsidP="008068DD">
      <w:pPr>
        <w:rPr>
          <w:rFonts w:ascii="Arial" w:hAnsi="Arial" w:cs="Arial"/>
          <w:b/>
          <w:sz w:val="20"/>
          <w:szCs w:val="20"/>
        </w:rPr>
      </w:pPr>
    </w:p>
    <w:p w14:paraId="106F7694" w14:textId="2B0FD6A1" w:rsidR="008068DD" w:rsidRDefault="008068DD" w:rsidP="008068DD">
      <w:pPr>
        <w:rPr>
          <w:rFonts w:ascii="Arial" w:hAnsi="Arial" w:cs="Arial"/>
          <w:b/>
          <w:sz w:val="20"/>
          <w:szCs w:val="20"/>
        </w:rPr>
      </w:pPr>
    </w:p>
    <w:p w14:paraId="1F24C65D" w14:textId="007FE6BA" w:rsidR="008068DD" w:rsidRDefault="008068DD" w:rsidP="008068DD">
      <w:pPr>
        <w:rPr>
          <w:rFonts w:ascii="Arial" w:hAnsi="Arial" w:cs="Arial"/>
          <w:b/>
          <w:sz w:val="20"/>
          <w:szCs w:val="20"/>
        </w:rPr>
      </w:pPr>
    </w:p>
    <w:p w14:paraId="60DA92E8" w14:textId="77777777" w:rsidR="008068DD" w:rsidRDefault="008068DD" w:rsidP="008068DD">
      <w:pPr>
        <w:rPr>
          <w:rFonts w:ascii="Arial" w:hAnsi="Arial" w:cs="Arial"/>
          <w:b/>
          <w:sz w:val="20"/>
          <w:szCs w:val="20"/>
        </w:rPr>
      </w:pPr>
    </w:p>
    <w:p w14:paraId="3C42C62B" w14:textId="77777777" w:rsidR="008068DD" w:rsidRDefault="008068DD" w:rsidP="008068DD">
      <w:pPr>
        <w:rPr>
          <w:rFonts w:ascii="Arial" w:hAnsi="Arial" w:cs="Arial"/>
          <w:b/>
          <w:sz w:val="20"/>
          <w:szCs w:val="20"/>
        </w:rPr>
      </w:pPr>
    </w:p>
    <w:p w14:paraId="68B92B12" w14:textId="29C9D407" w:rsidR="008068DD" w:rsidRDefault="008068DD" w:rsidP="008068DD">
      <w:pPr>
        <w:rPr>
          <w:rFonts w:ascii="Arial" w:hAnsi="Arial" w:cs="Arial"/>
          <w:b/>
          <w:sz w:val="20"/>
          <w:szCs w:val="20"/>
        </w:rPr>
      </w:pPr>
    </w:p>
    <w:p w14:paraId="22B64E5F" w14:textId="77777777" w:rsidR="008068DD" w:rsidRDefault="008068DD" w:rsidP="008068DD">
      <w:pPr>
        <w:rPr>
          <w:rFonts w:ascii="Arial" w:hAnsi="Arial" w:cs="Arial"/>
          <w:b/>
          <w:sz w:val="20"/>
          <w:szCs w:val="20"/>
        </w:rPr>
      </w:pPr>
    </w:p>
    <w:p w14:paraId="46E95D84" w14:textId="77777777" w:rsidR="008068DD" w:rsidRDefault="008068DD" w:rsidP="008068DD">
      <w:pPr>
        <w:rPr>
          <w:rFonts w:ascii="Arial" w:hAnsi="Arial" w:cs="Arial"/>
          <w:b/>
          <w:sz w:val="20"/>
          <w:szCs w:val="20"/>
        </w:rPr>
      </w:pPr>
    </w:p>
    <w:p w14:paraId="01B563FA" w14:textId="77777777" w:rsidR="008068DD" w:rsidRDefault="008068DD" w:rsidP="008068DD">
      <w:pPr>
        <w:rPr>
          <w:rFonts w:ascii="Arial" w:hAnsi="Arial" w:cs="Arial"/>
          <w:b/>
          <w:sz w:val="20"/>
          <w:szCs w:val="20"/>
        </w:rPr>
      </w:pPr>
    </w:p>
    <w:p w14:paraId="26C92B30" w14:textId="77777777" w:rsidR="008068DD" w:rsidRDefault="008068DD" w:rsidP="008068DD">
      <w:pPr>
        <w:rPr>
          <w:rFonts w:ascii="Arial" w:hAnsi="Arial" w:cs="Arial"/>
          <w:b/>
          <w:sz w:val="20"/>
          <w:szCs w:val="20"/>
        </w:rPr>
      </w:pPr>
    </w:p>
    <w:p w14:paraId="6110BA6E" w14:textId="77777777" w:rsidR="008068DD" w:rsidRDefault="008068DD">
      <w:pPr>
        <w:rPr>
          <w:rFonts w:ascii="Arial" w:hAnsi="Arial" w:cs="Arial"/>
          <w:b/>
          <w:sz w:val="20"/>
          <w:szCs w:val="20"/>
        </w:rPr>
      </w:pPr>
      <w:r>
        <w:rPr>
          <w:rFonts w:ascii="Arial" w:hAnsi="Arial" w:cs="Arial"/>
          <w:b/>
          <w:sz w:val="20"/>
          <w:szCs w:val="20"/>
        </w:rPr>
        <w:br w:type="page"/>
      </w:r>
    </w:p>
    <w:p w14:paraId="66491F6C" w14:textId="08C37D8F" w:rsidR="00686AE9" w:rsidRPr="00EF2B2A" w:rsidRDefault="008068DD" w:rsidP="00492B33">
      <w:pPr>
        <w:rPr>
          <w:rFonts w:ascii="Arial" w:hAnsi="Arial" w:cs="Arial"/>
          <w:sz w:val="20"/>
          <w:szCs w:val="20"/>
        </w:rPr>
      </w:pPr>
      <w:r w:rsidRPr="008068DD">
        <w:rPr>
          <w:rFonts w:ascii="Arial" w:hAnsi="Arial" w:cs="Arial"/>
          <w:b/>
          <w:sz w:val="18"/>
          <w:szCs w:val="20"/>
        </w:rPr>
        <w:lastRenderedPageBreak/>
        <w:t xml:space="preserve">Figure </w:t>
      </w:r>
      <w:r w:rsidR="00184061">
        <w:rPr>
          <w:rFonts w:ascii="Arial" w:hAnsi="Arial" w:cs="Arial"/>
          <w:b/>
          <w:sz w:val="18"/>
          <w:szCs w:val="20"/>
        </w:rPr>
        <w:t>S4</w:t>
      </w:r>
      <w:r w:rsidRPr="008068DD">
        <w:rPr>
          <w:rFonts w:ascii="Arial" w:hAnsi="Arial" w:cs="Arial"/>
          <w:b/>
          <w:sz w:val="18"/>
          <w:szCs w:val="20"/>
        </w:rPr>
        <w:t>e Meta-analy</w:t>
      </w:r>
      <w:r w:rsidR="0013251C">
        <w:rPr>
          <w:rFonts w:ascii="Arial" w:hAnsi="Arial" w:cs="Arial"/>
          <w:b/>
          <w:sz w:val="18"/>
          <w:szCs w:val="20"/>
        </w:rPr>
        <w:t>sis of the IECV slope estimates.</w:t>
      </w:r>
    </w:p>
    <w:p w14:paraId="37CD547C" w14:textId="648B4EC5" w:rsidR="00686AE9" w:rsidRPr="00EF2B2A" w:rsidRDefault="00686AE9" w:rsidP="00492B33">
      <w:pPr>
        <w:rPr>
          <w:rFonts w:ascii="Arial" w:hAnsi="Arial" w:cs="Arial"/>
          <w:sz w:val="20"/>
          <w:szCs w:val="20"/>
        </w:rPr>
      </w:pPr>
      <w:r w:rsidRPr="00EF2B2A">
        <w:rPr>
          <w:rFonts w:ascii="Arial" w:hAnsi="Arial" w:cs="Arial"/>
          <w:noProof/>
          <w:sz w:val="20"/>
          <w:szCs w:val="20"/>
          <w:lang w:val="nl-NL" w:eastAsia="nl-NL"/>
        </w:rPr>
        <w:drawing>
          <wp:inline distT="0" distB="0" distL="0" distR="0" wp14:anchorId="4F59CAE9" wp14:editId="6583E4E6">
            <wp:extent cx="5727700" cy="2824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est_slstats.pdf"/>
                    <pic:cNvPicPr/>
                  </pic:nvPicPr>
                  <pic:blipFill rotWithShape="1">
                    <a:blip r:embed="rId16">
                      <a:extLst>
                        <a:ext uri="{28A0092B-C50C-407E-A947-70E740481C1C}">
                          <a14:useLocalDpi xmlns:a14="http://schemas.microsoft.com/office/drawing/2010/main" val="0"/>
                        </a:ext>
                      </a:extLst>
                    </a:blip>
                    <a:srcRect t="19394" b="14856"/>
                    <a:stretch/>
                  </pic:blipFill>
                  <pic:spPr bwMode="auto">
                    <a:xfrm>
                      <a:off x="0" y="0"/>
                      <a:ext cx="5727700" cy="2824480"/>
                    </a:xfrm>
                    <a:prstGeom prst="rect">
                      <a:avLst/>
                    </a:prstGeom>
                    <a:ln>
                      <a:noFill/>
                    </a:ln>
                    <a:extLst>
                      <a:ext uri="{53640926-AAD7-44D8-BBD7-CCE9431645EC}">
                        <a14:shadowObscured xmlns:a14="http://schemas.microsoft.com/office/drawing/2010/main"/>
                      </a:ext>
                    </a:extLst>
                  </pic:spPr>
                </pic:pic>
              </a:graphicData>
            </a:graphic>
          </wp:inline>
        </w:drawing>
      </w:r>
    </w:p>
    <w:p w14:paraId="46E973E0" w14:textId="050F3FDB" w:rsidR="00D93BE9" w:rsidRPr="00EF2B2A" w:rsidRDefault="00D93BE9" w:rsidP="00686AE9">
      <w:pPr>
        <w:rPr>
          <w:rFonts w:ascii="Arial" w:hAnsi="Arial" w:cs="Arial"/>
          <w:sz w:val="20"/>
          <w:szCs w:val="20"/>
        </w:rPr>
      </w:pPr>
    </w:p>
    <w:p w14:paraId="409FD9C4" w14:textId="77777777" w:rsidR="0054779B" w:rsidRDefault="0054779B">
      <w:pPr>
        <w:rPr>
          <w:rFonts w:ascii="Arial" w:hAnsi="Arial" w:cs="Arial"/>
          <w:b/>
          <w:sz w:val="18"/>
          <w:szCs w:val="20"/>
        </w:rPr>
      </w:pPr>
    </w:p>
    <w:p w14:paraId="4322A77A" w14:textId="77777777" w:rsidR="00887B5C" w:rsidRDefault="00887B5C" w:rsidP="00887B5C">
      <w:pPr>
        <w:rPr>
          <w:rFonts w:ascii="Arial" w:hAnsi="Arial" w:cs="Arial"/>
          <w:b/>
          <w:sz w:val="18"/>
          <w:szCs w:val="20"/>
        </w:rPr>
      </w:pPr>
    </w:p>
    <w:p w14:paraId="780E39A7" w14:textId="77777777" w:rsidR="00887B5C" w:rsidRDefault="00887B5C" w:rsidP="00887B5C">
      <w:pPr>
        <w:rPr>
          <w:rFonts w:ascii="Arial" w:hAnsi="Arial" w:cs="Arial"/>
          <w:b/>
          <w:sz w:val="18"/>
          <w:szCs w:val="20"/>
        </w:rPr>
      </w:pPr>
    </w:p>
    <w:p w14:paraId="637ED5A9" w14:textId="77777777" w:rsidR="00887B5C" w:rsidRDefault="00887B5C" w:rsidP="00887B5C">
      <w:pPr>
        <w:rPr>
          <w:rFonts w:ascii="Arial" w:hAnsi="Arial" w:cs="Arial"/>
          <w:b/>
          <w:sz w:val="18"/>
          <w:szCs w:val="20"/>
        </w:rPr>
      </w:pPr>
    </w:p>
    <w:p w14:paraId="4F530726" w14:textId="77777777" w:rsidR="00887B5C" w:rsidRDefault="00887B5C" w:rsidP="00887B5C">
      <w:pPr>
        <w:rPr>
          <w:rFonts w:ascii="Arial" w:hAnsi="Arial" w:cs="Arial"/>
          <w:b/>
          <w:sz w:val="18"/>
          <w:szCs w:val="20"/>
        </w:rPr>
      </w:pPr>
    </w:p>
    <w:p w14:paraId="37A76EBD" w14:textId="7F014B56" w:rsidR="00E128D2" w:rsidRDefault="0054779B" w:rsidP="00887B5C">
      <w:pPr>
        <w:rPr>
          <w:rFonts w:ascii="Arial" w:hAnsi="Arial" w:cs="Arial"/>
          <w:sz w:val="20"/>
          <w:szCs w:val="20"/>
        </w:rPr>
      </w:pPr>
      <w:r w:rsidRPr="008068DD">
        <w:rPr>
          <w:rFonts w:ascii="Arial" w:hAnsi="Arial" w:cs="Arial"/>
          <w:b/>
          <w:sz w:val="18"/>
          <w:szCs w:val="20"/>
        </w:rPr>
        <w:t>Figure S</w:t>
      </w:r>
      <w:r w:rsidR="00184061">
        <w:rPr>
          <w:rFonts w:ascii="Arial" w:hAnsi="Arial" w:cs="Arial"/>
          <w:b/>
          <w:sz w:val="18"/>
          <w:szCs w:val="20"/>
        </w:rPr>
        <w:t>5</w:t>
      </w:r>
      <w:r>
        <w:rPr>
          <w:rFonts w:ascii="Arial" w:hAnsi="Arial" w:cs="Arial"/>
          <w:b/>
          <w:sz w:val="18"/>
          <w:szCs w:val="20"/>
        </w:rPr>
        <w:t xml:space="preserve">. </w:t>
      </w:r>
      <w:r w:rsidRPr="0054779B">
        <w:rPr>
          <w:rFonts w:ascii="Arial" w:hAnsi="Arial" w:cs="Arial"/>
          <w:b/>
          <w:sz w:val="18"/>
          <w:szCs w:val="20"/>
        </w:rPr>
        <w:t xml:space="preserve">Internal-external cross-validation (IECV) of </w:t>
      </w:r>
      <w:r>
        <w:rPr>
          <w:rFonts w:ascii="Arial" w:hAnsi="Arial" w:cs="Arial"/>
          <w:b/>
          <w:sz w:val="18"/>
          <w:szCs w:val="20"/>
        </w:rPr>
        <w:t xml:space="preserve">discriminative performance (c-for-benefit) of </w:t>
      </w:r>
      <w:r w:rsidRPr="0054779B">
        <w:rPr>
          <w:rFonts w:ascii="Arial" w:hAnsi="Arial" w:cs="Arial"/>
          <w:b/>
          <w:sz w:val="18"/>
          <w:szCs w:val="20"/>
        </w:rPr>
        <w:t>predicted of individualized treatment effect (main analysis model)</w:t>
      </w:r>
      <w:r>
        <w:rPr>
          <w:rFonts w:ascii="Arial" w:hAnsi="Arial" w:cs="Arial"/>
          <w:noProof/>
          <w:sz w:val="20"/>
          <w:szCs w:val="20"/>
        </w:rPr>
        <w:t xml:space="preserve"> </w:t>
      </w:r>
    </w:p>
    <w:p w14:paraId="4CFA601A" w14:textId="3B96EACD" w:rsidR="0054779B" w:rsidRPr="0054779B" w:rsidRDefault="00887B5C" w:rsidP="0054779B">
      <w:pPr>
        <w:rPr>
          <w:ins w:id="0" w:author="Roderick Venekamp" w:date="2021-12-08T20:29:00Z"/>
        </w:rPr>
        <w:sectPr w:rsidR="0054779B" w:rsidRPr="0054779B" w:rsidSect="00106721">
          <w:pgSz w:w="11900" w:h="16840"/>
          <w:pgMar w:top="1440" w:right="1440" w:bottom="1440" w:left="1440" w:header="709" w:footer="709" w:gutter="0"/>
          <w:cols w:space="708"/>
          <w:docGrid w:linePitch="360"/>
        </w:sectPr>
      </w:pPr>
      <w:r>
        <w:rPr>
          <w:noProof/>
        </w:rPr>
        <w:drawing>
          <wp:inline distT="0" distB="0" distL="0" distR="0" wp14:anchorId="27BA8601" wp14:editId="275103A8">
            <wp:extent cx="5726690" cy="28693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7">
                      <a:extLst>
                        <a:ext uri="{28A0092B-C50C-407E-A947-70E740481C1C}">
                          <a14:useLocalDpi xmlns:a14="http://schemas.microsoft.com/office/drawing/2010/main" val="0"/>
                        </a:ext>
                      </a:extLst>
                    </a:blip>
                    <a:srcRect t="19083" b="14110"/>
                    <a:stretch/>
                  </pic:blipFill>
                  <pic:spPr bwMode="auto">
                    <a:xfrm>
                      <a:off x="0" y="0"/>
                      <a:ext cx="5727700" cy="2869830"/>
                    </a:xfrm>
                    <a:prstGeom prst="rect">
                      <a:avLst/>
                    </a:prstGeom>
                    <a:ln>
                      <a:noFill/>
                    </a:ln>
                    <a:extLst>
                      <a:ext uri="{53640926-AAD7-44D8-BBD7-CCE9431645EC}">
                        <a14:shadowObscured xmlns:a14="http://schemas.microsoft.com/office/drawing/2010/main"/>
                      </a:ext>
                    </a:extLst>
                  </pic:spPr>
                </pic:pic>
              </a:graphicData>
            </a:graphic>
          </wp:inline>
        </w:drawing>
      </w:r>
    </w:p>
    <w:p w14:paraId="62E6A737" w14:textId="6AEB148F" w:rsidR="00366EA1" w:rsidRPr="008068DD" w:rsidRDefault="00366EA1" w:rsidP="00366EA1">
      <w:pPr>
        <w:rPr>
          <w:rFonts w:ascii="Arial" w:hAnsi="Arial" w:cs="Arial"/>
          <w:b/>
          <w:sz w:val="20"/>
          <w:szCs w:val="20"/>
        </w:rPr>
      </w:pPr>
      <w:r>
        <w:rPr>
          <w:rFonts w:ascii="Arial" w:hAnsi="Arial" w:cs="Arial"/>
          <w:b/>
          <w:sz w:val="20"/>
          <w:szCs w:val="20"/>
        </w:rPr>
        <w:lastRenderedPageBreak/>
        <w:t>Figure S</w:t>
      </w:r>
      <w:r w:rsidR="00184061">
        <w:rPr>
          <w:rFonts w:ascii="Arial" w:hAnsi="Arial" w:cs="Arial"/>
          <w:b/>
          <w:sz w:val="20"/>
          <w:szCs w:val="20"/>
        </w:rPr>
        <w:t>6</w:t>
      </w:r>
      <w:r w:rsidRPr="008068DD">
        <w:rPr>
          <w:rFonts w:ascii="Arial" w:hAnsi="Arial" w:cs="Arial"/>
          <w:b/>
          <w:sz w:val="20"/>
          <w:szCs w:val="20"/>
        </w:rPr>
        <w:t>. Expected versus observed percentage cure in the context of the study of case-mi</w:t>
      </w:r>
      <w:r>
        <w:rPr>
          <w:rFonts w:ascii="Arial" w:hAnsi="Arial" w:cs="Arial"/>
          <w:b/>
          <w:sz w:val="20"/>
          <w:szCs w:val="20"/>
        </w:rPr>
        <w:t>x heterogeneity between studies</w:t>
      </w:r>
    </w:p>
    <w:p w14:paraId="45A9E403" w14:textId="77777777" w:rsidR="00366EA1" w:rsidRPr="00EF2B2A" w:rsidRDefault="00366EA1" w:rsidP="00366EA1">
      <w:pPr>
        <w:rPr>
          <w:rFonts w:ascii="Arial" w:hAnsi="Arial" w:cs="Arial"/>
          <w:sz w:val="20"/>
          <w:szCs w:val="20"/>
        </w:rPr>
      </w:pPr>
    </w:p>
    <w:p w14:paraId="219D2AAC" w14:textId="77777777" w:rsidR="00366EA1" w:rsidRPr="00EF2B2A" w:rsidRDefault="00366EA1" w:rsidP="00366EA1">
      <w:pPr>
        <w:rPr>
          <w:rFonts w:ascii="Arial" w:hAnsi="Arial" w:cs="Arial"/>
          <w:sz w:val="20"/>
          <w:szCs w:val="20"/>
        </w:rPr>
      </w:pPr>
      <w:r w:rsidRPr="00EF2B2A">
        <w:rPr>
          <w:rFonts w:ascii="Arial" w:hAnsi="Arial" w:cs="Arial"/>
          <w:noProof/>
          <w:sz w:val="20"/>
          <w:szCs w:val="20"/>
          <w:lang w:val="nl-NL" w:eastAsia="nl-NL"/>
        </w:rPr>
        <w:drawing>
          <wp:inline distT="0" distB="0" distL="0" distR="0" wp14:anchorId="38E38A9C" wp14:editId="69D9A39D">
            <wp:extent cx="37592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inline>
        </w:drawing>
      </w:r>
    </w:p>
    <w:p w14:paraId="257ACB53" w14:textId="77777777" w:rsidR="00366EA1" w:rsidRPr="00EF2B2A" w:rsidRDefault="00366EA1" w:rsidP="00366EA1">
      <w:pPr>
        <w:rPr>
          <w:rFonts w:ascii="Arial" w:hAnsi="Arial" w:cs="Arial"/>
          <w:sz w:val="20"/>
          <w:szCs w:val="20"/>
        </w:rPr>
      </w:pPr>
    </w:p>
    <w:p w14:paraId="72D6E386" w14:textId="77777777" w:rsidR="00366EA1" w:rsidRPr="008068DD" w:rsidRDefault="00366EA1" w:rsidP="00366EA1">
      <w:pPr>
        <w:rPr>
          <w:rFonts w:ascii="Arial" w:hAnsi="Arial" w:cs="Arial"/>
          <w:sz w:val="16"/>
          <w:szCs w:val="20"/>
        </w:rPr>
        <w:sectPr w:rsidR="00366EA1" w:rsidRPr="008068DD" w:rsidSect="00106721">
          <w:pgSz w:w="11900" w:h="16840"/>
          <w:pgMar w:top="1440" w:right="1440" w:bottom="1440" w:left="1440" w:header="709" w:footer="709" w:gutter="0"/>
          <w:cols w:space="708"/>
          <w:docGrid w:linePitch="360"/>
        </w:sectPr>
      </w:pPr>
      <w:r w:rsidRPr="008068DD">
        <w:rPr>
          <w:rFonts w:ascii="Arial" w:hAnsi="Arial" w:cs="Arial"/>
          <w:sz w:val="16"/>
          <w:szCs w:val="20"/>
        </w:rPr>
        <w:t xml:space="preserve">Studies 1-10 correspond to (1) Bucher, (2) De Sutter, (3) Kaiser, (4) Meltzer, (5) Merenstein, (6) </w:t>
      </w:r>
      <w:proofErr w:type="spellStart"/>
      <w:r w:rsidRPr="008068DD">
        <w:rPr>
          <w:rFonts w:ascii="Arial" w:hAnsi="Arial" w:cs="Arial"/>
          <w:sz w:val="16"/>
          <w:szCs w:val="20"/>
        </w:rPr>
        <w:t>Stalman</w:t>
      </w:r>
      <w:proofErr w:type="spellEnd"/>
      <w:r w:rsidRPr="008068DD">
        <w:rPr>
          <w:rFonts w:ascii="Arial" w:hAnsi="Arial" w:cs="Arial"/>
          <w:sz w:val="16"/>
          <w:szCs w:val="20"/>
        </w:rPr>
        <w:t xml:space="preserve">, (7) Schering-Plough, (8) </w:t>
      </w:r>
      <w:proofErr w:type="spellStart"/>
      <w:r w:rsidRPr="008068DD">
        <w:rPr>
          <w:rFonts w:ascii="Arial" w:hAnsi="Arial" w:cs="Arial"/>
          <w:sz w:val="16"/>
          <w:szCs w:val="20"/>
        </w:rPr>
        <w:t>Varonen</w:t>
      </w:r>
      <w:proofErr w:type="spellEnd"/>
      <w:r w:rsidRPr="008068DD">
        <w:rPr>
          <w:rFonts w:ascii="Arial" w:hAnsi="Arial" w:cs="Arial"/>
          <w:sz w:val="16"/>
          <w:szCs w:val="20"/>
        </w:rPr>
        <w:t>, (9) Williamson1, and (10) Williamson2. The expected percentage cure was based on normal approximations of the within study linear predictors distributions for a common model (the estimates are available in Table S5).</w:t>
      </w:r>
    </w:p>
    <w:p w14:paraId="268884EF" w14:textId="56D48A6E" w:rsidR="0079747B" w:rsidRPr="00366EA1" w:rsidRDefault="0079747B" w:rsidP="00366EA1">
      <w:pPr>
        <w:rPr>
          <w:rFonts w:ascii="Arial" w:hAnsi="Arial" w:cs="Arial"/>
          <w:b/>
          <w:sz w:val="20"/>
          <w:szCs w:val="20"/>
        </w:rPr>
      </w:pPr>
      <w:r w:rsidRPr="00366EA1">
        <w:rPr>
          <w:rFonts w:ascii="Arial" w:hAnsi="Arial" w:cs="Arial"/>
          <w:b/>
          <w:sz w:val="20"/>
          <w:szCs w:val="20"/>
        </w:rPr>
        <w:lastRenderedPageBreak/>
        <w:t>Supplementary material 1</w:t>
      </w:r>
    </w:p>
    <w:p w14:paraId="5E607C32" w14:textId="77777777" w:rsidR="0079747B" w:rsidRPr="00366EA1" w:rsidRDefault="0079747B" w:rsidP="00366EA1">
      <w:pPr>
        <w:rPr>
          <w:rFonts w:ascii="Arial" w:hAnsi="Arial" w:cs="Arial"/>
          <w:b/>
          <w:sz w:val="20"/>
          <w:szCs w:val="20"/>
        </w:rPr>
      </w:pPr>
    </w:p>
    <w:p w14:paraId="36896CEC" w14:textId="77777777" w:rsidR="0079747B" w:rsidRPr="00366EA1" w:rsidRDefault="0079747B" w:rsidP="00366EA1">
      <w:pPr>
        <w:rPr>
          <w:rFonts w:ascii="Arial" w:hAnsi="Arial" w:cs="Arial"/>
          <w:b/>
          <w:sz w:val="18"/>
          <w:szCs w:val="20"/>
        </w:rPr>
      </w:pPr>
      <w:r w:rsidRPr="00366EA1">
        <w:rPr>
          <w:rFonts w:ascii="Arial" w:hAnsi="Arial" w:cs="Arial"/>
          <w:b/>
          <w:sz w:val="18"/>
          <w:szCs w:val="20"/>
        </w:rPr>
        <w:t>Heterogeneity in case-mix</w:t>
      </w:r>
    </w:p>
    <w:p w14:paraId="26C9561C" w14:textId="59DABB08" w:rsidR="004E669C" w:rsidRPr="0013251C" w:rsidRDefault="0079747B" w:rsidP="004E669C">
      <w:pPr>
        <w:ind w:firstLine="720"/>
        <w:rPr>
          <w:rFonts w:ascii="Arial" w:hAnsi="Arial" w:cs="Arial"/>
          <w:sz w:val="18"/>
          <w:szCs w:val="18"/>
        </w:rPr>
      </w:pPr>
      <w:r w:rsidRPr="0013251C">
        <w:rPr>
          <w:rFonts w:ascii="Arial" w:hAnsi="Arial" w:cs="Arial"/>
          <w:sz w:val="18"/>
          <w:szCs w:val="18"/>
          <w:lang w:val="en-GB"/>
        </w:rPr>
        <w:t>To</w:t>
      </w:r>
      <w:r w:rsidRPr="0013251C">
        <w:rPr>
          <w:rFonts w:ascii="Arial" w:hAnsi="Arial" w:cs="Arial"/>
          <w:sz w:val="18"/>
          <w:szCs w:val="18"/>
        </w:rPr>
        <w:t xml:space="preserve"> provide further insight into </w:t>
      </w:r>
      <w:r w:rsidR="002E302B" w:rsidRPr="0013251C">
        <w:rPr>
          <w:rFonts w:ascii="Arial" w:hAnsi="Arial" w:cs="Arial"/>
          <w:sz w:val="18"/>
          <w:szCs w:val="18"/>
        </w:rPr>
        <w:t xml:space="preserve">the </w:t>
      </w:r>
      <w:r w:rsidRPr="0013251C">
        <w:rPr>
          <w:rFonts w:ascii="Arial" w:hAnsi="Arial" w:cs="Arial"/>
          <w:sz w:val="18"/>
          <w:szCs w:val="18"/>
        </w:rPr>
        <w:t>between</w:t>
      </w:r>
      <w:r w:rsidR="002E302B" w:rsidRPr="0013251C">
        <w:rPr>
          <w:rFonts w:ascii="Arial" w:hAnsi="Arial" w:cs="Arial"/>
          <w:sz w:val="18"/>
          <w:szCs w:val="18"/>
        </w:rPr>
        <w:t>-</w:t>
      </w:r>
      <w:r w:rsidRPr="0013251C">
        <w:rPr>
          <w:rFonts w:ascii="Arial" w:hAnsi="Arial" w:cs="Arial"/>
          <w:sz w:val="18"/>
          <w:szCs w:val="18"/>
        </w:rPr>
        <w:t xml:space="preserve">study case-mix heterogeneity, we follow guidance by </w:t>
      </w:r>
      <w:proofErr w:type="spellStart"/>
      <w:r w:rsidRPr="0013251C">
        <w:rPr>
          <w:rFonts w:ascii="Arial" w:hAnsi="Arial" w:cs="Arial"/>
          <w:sz w:val="18"/>
          <w:szCs w:val="18"/>
        </w:rPr>
        <w:t>Steyerberg</w:t>
      </w:r>
      <w:proofErr w:type="spellEnd"/>
      <w:r w:rsidRPr="0013251C">
        <w:rPr>
          <w:rFonts w:ascii="Arial" w:hAnsi="Arial" w:cs="Arial"/>
          <w:sz w:val="18"/>
          <w:szCs w:val="18"/>
        </w:rPr>
        <w:t xml:space="preserve"> et al.</w:t>
      </w:r>
      <w:r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{"citationID":"dbbbU07q","properties":{"formattedCitation":"\\super 11\\nosupersub{}","plainCitation":"11","noteIndex":0},"citationItems":[{"id":1489,"uris":["http://zotero.org/users/4256853/items/5ZRV5LYD"],"itemData":{"id":1489,"type":"article-journal","container-title":"Statistics in Medicine","DOI":"10.1002/sim.8296","ISSN":"0277-6715, 1097-0258","issue":"22","language":"en","page":"4290-4309","source":"Crossref","title":"Assessment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analysis of prediction models: An overview and illustration","title-short":"Assessment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 xml:space="preserve">analysis of prediction models","volume":"38","author":[{"family":"Steyerberg","given":"Ewout W."},{"family":"Nieboer","given":"Daan"},{"family":"Debray","given":"Thomas P.A."},{"family":"Houwelingen","given":"Hans C."}],"issued":{"date-parts":[["2019",9,30]]}}}],"schema":"https://github.com/citation-style-language/schema/raw/master/csl-citation.json"} </w:instrText>
      </w:r>
      <w:r w:rsidRPr="0013251C">
        <w:rPr>
          <w:rFonts w:ascii="Arial" w:hAnsi="Arial" w:cs="Arial"/>
          <w:sz w:val="18"/>
          <w:szCs w:val="18"/>
        </w:rPr>
        <w:fldChar w:fldCharType="separate"/>
      </w:r>
      <w:r w:rsidR="000C5C7B" w:rsidRPr="0013251C">
        <w:rPr>
          <w:rFonts w:ascii="Arial" w:hAnsi="Arial" w:cs="Arial"/>
          <w:sz w:val="18"/>
          <w:szCs w:val="18"/>
          <w:vertAlign w:val="superscript"/>
        </w:rPr>
        <w:t>11</w:t>
      </w:r>
      <w:r w:rsidRPr="0013251C">
        <w:rPr>
          <w:rFonts w:ascii="Arial" w:hAnsi="Arial" w:cs="Arial"/>
          <w:sz w:val="18"/>
          <w:szCs w:val="18"/>
        </w:rPr>
        <w:fldChar w:fldCharType="end"/>
      </w:r>
      <w:r w:rsidRPr="0013251C">
        <w:rPr>
          <w:rFonts w:ascii="Arial" w:hAnsi="Arial" w:cs="Arial"/>
          <w:sz w:val="18"/>
          <w:szCs w:val="18"/>
        </w:rPr>
        <w:t xml:space="preserve"> Thereto, a logistic prediction model for the outcome and predictors was derived with common coefficients (</w:t>
      </w:r>
      <w:r w:rsidRPr="0013251C">
        <w:rPr>
          <w:rFonts w:ascii="Arial" w:hAnsi="Arial" w:cs="Arial"/>
          <w:i/>
          <w:sz w:val="18"/>
          <w:szCs w:val="18"/>
        </w:rPr>
        <w:t xml:space="preserve">i.e. </w:t>
      </w:r>
      <w:r w:rsidRPr="0013251C">
        <w:rPr>
          <w:rFonts w:ascii="Arial" w:hAnsi="Arial" w:cs="Arial"/>
          <w:sz w:val="18"/>
          <w:szCs w:val="18"/>
        </w:rPr>
        <w:t xml:space="preserve">the same coefficients for each study). The mean and standard deviation of the estimated linear predictor values reflect the overall effect of case-mix heterogeneity as weighted by the model coefficients (Table </w:t>
      </w:r>
      <w:r w:rsidR="00D806E4" w:rsidRPr="0013251C">
        <w:rPr>
          <w:rFonts w:ascii="Arial" w:hAnsi="Arial" w:cs="Arial"/>
          <w:sz w:val="18"/>
          <w:szCs w:val="18"/>
        </w:rPr>
        <w:t>S5</w:t>
      </w:r>
      <w:r w:rsidRPr="0013251C">
        <w:rPr>
          <w:rFonts w:ascii="Arial" w:hAnsi="Arial" w:cs="Arial"/>
          <w:sz w:val="18"/>
          <w:szCs w:val="18"/>
        </w:rPr>
        <w:t>).</w:t>
      </w:r>
    </w:p>
    <w:p w14:paraId="4B7DFA78" w14:textId="5F65CDFB" w:rsidR="004E669C" w:rsidRPr="0013251C" w:rsidRDefault="004E669C" w:rsidP="004E669C">
      <w:pPr>
        <w:ind w:firstLine="720"/>
        <w:rPr>
          <w:rFonts w:ascii="Arial" w:hAnsi="Arial" w:cs="Arial"/>
          <w:sz w:val="18"/>
          <w:szCs w:val="18"/>
        </w:rPr>
      </w:pPr>
      <w:r w:rsidRPr="0013251C">
        <w:rPr>
          <w:rFonts w:ascii="Arial" w:hAnsi="Arial" w:cs="Arial"/>
          <w:sz w:val="18"/>
          <w:szCs w:val="18"/>
        </w:rPr>
        <w:t>With respect to the interpretation, the degree of variability of the individual linear predictor estimates (</w:t>
      </w:r>
      <w:proofErr w:type="spellStart"/>
      <w:r w:rsidRPr="0013251C">
        <w:rPr>
          <w:rFonts w:ascii="Arial" w:hAnsi="Arial" w:cs="Arial"/>
          <w:sz w:val="18"/>
          <w:szCs w:val="18"/>
        </w:rPr>
        <w:t>sd</w:t>
      </w:r>
      <w:proofErr w:type="spellEnd"/>
      <w:r w:rsidRPr="0013251C">
        <w:rPr>
          <w:rFonts w:ascii="Arial" w:hAnsi="Arial" w:cs="Arial"/>
          <w:sz w:val="18"/>
          <w:szCs w:val="18"/>
        </w:rPr>
        <w:t xml:space="preserve">) reflects within study variability in case-mix. For instance, study by </w:t>
      </w:r>
      <w:proofErr w:type="spellStart"/>
      <w:r w:rsidRPr="0013251C">
        <w:rPr>
          <w:rFonts w:ascii="Arial" w:hAnsi="Arial" w:cs="Arial"/>
          <w:sz w:val="18"/>
          <w:szCs w:val="18"/>
        </w:rPr>
        <w:t>Melzter</w:t>
      </w:r>
      <w:proofErr w:type="spellEnd"/>
      <w:r w:rsidRPr="0013251C">
        <w:rPr>
          <w:rFonts w:ascii="Arial" w:hAnsi="Arial" w:cs="Arial"/>
          <w:sz w:val="18"/>
          <w:szCs w:val="18"/>
        </w:rPr>
        <w:t xml:space="preserve"> et al.</w:t>
      </w:r>
      <w:r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{"citationID":"DNTCie4L","properties":{"formattedCitation":"\\super 7\\nosupersub{}","plainCitation":"7","noteIndex":0},"citationItems":[{"id":1870,"uris":["http://zotero.org/users/4256853/items/29I4EJ9G"],"itemData":{"id":1870,"type":"article-journal","abstract":"Background: Intranasal corticosteroids used with antibiotics are known to improve rhinosinusitis symptoms compared with antibiotic therapy alone. However, the efﬁcacy of intranasal corticosteroid monotherapy for acute, uncomplicated rhinosinusitis is not established.\nObjectives: To evaluate efﬁcacy and safety of mometasone furoate nasal spray (MFNS) versus amoxicillin and placebo in patients with acute, uncomplicated rhinosinusitis.\nMethods: In this double-blind, double-dummy trial, subjects ($12 years; N 5 981) were randomized to MFNS 200 mg once daily or twice daily for 15 days, amoxicillin 500 mg 3 times daily for 10 days, or respective placebo. Follow-up was 14 days. The primary efﬁcacy endpoint was mean AM/PM major symptom score over the treatment phase. Secondary efﬁcacy endpoints included total symptom score. Safety assessments included disease recurrence during follow-up and adverse event monitoring.\nResults: Mometasone furoate nasal spray 200 mg twice daily was signiﬁcantly superior to placebo (P &lt; .001) and amoxicillin (P 5 .002) at improving major symptom score. Starting on day 2, MFNS 200 mg twice daily improved total symptom score throughout treatment versus amoxicillin (P 5 .012) and placebo (P &lt; .001). Global response to treatment was signiﬁcantly greater with MFNS 200 mg twice daily versus amoxicillin (P 5 .013) and placebo (P 5 .001). Although signiﬁcantly superior to placebo, MFNS 200 mg once daily was not superior to amoxicillin for the primary or secondary efﬁcacy endpoints. All treatments were well tolerated with a similar incidence of adverse events.\nConclusion: In patients with acute, uncomplicated rhinosinusitis, MFNS 200 mg twice daily produced signiﬁcant symptom improvements versus amoxicillin and placebo, without predisposing the patient to disease recurrence or bacterial infection. (J Allergy Clin Immunol 2005;116: 1289-95.)","container-title":"Journal of Allergy and Clinical Immunology","DOI":"10.1016/j.jaci.2005.08.044","ISSN":"00916749","issue":"6","journalAbbreviation":"Journal of Allergy and Clinical Immunology","language":"en","page":"1289-1295","source":"DOI.org (Crossref)","title":"Treating acute rhinosinusitis: Comparing efficacy and safety of mometasone furoate nasal spray, amoxicillin, and placebo","title-short":"Treating acute rhinosinusitis","volume":"116","author":[{"family":"Meltzer","given":"E"},{"family":"Bachert","given":"C"},{"family":"Staudinger","given":"H"}],"issued":{"date-parts":[["2005",12]]}}}],"schema":"https://github.com/citation-style-language/schema/raw/master/csl-citation.json"} </w:instrText>
      </w:r>
      <w:r w:rsidRPr="0013251C">
        <w:rPr>
          <w:rFonts w:ascii="Arial" w:hAnsi="Arial" w:cs="Arial"/>
          <w:sz w:val="18"/>
          <w:szCs w:val="18"/>
        </w:rPr>
        <w:fldChar w:fldCharType="separate"/>
      </w:r>
      <w:r w:rsidRPr="0013251C">
        <w:rPr>
          <w:rFonts w:ascii="Arial" w:hAnsi="Arial" w:cs="Arial"/>
          <w:sz w:val="18"/>
          <w:szCs w:val="18"/>
          <w:vertAlign w:val="superscript"/>
        </w:rPr>
        <w:t>7</w:t>
      </w:r>
      <w:r w:rsidRPr="0013251C">
        <w:rPr>
          <w:rFonts w:ascii="Arial" w:hAnsi="Arial" w:cs="Arial"/>
          <w:sz w:val="18"/>
          <w:szCs w:val="18"/>
        </w:rPr>
        <w:fldChar w:fldCharType="end"/>
      </w:r>
      <w:r w:rsidRPr="0013251C">
        <w:rPr>
          <w:rFonts w:ascii="Arial" w:hAnsi="Arial" w:cs="Arial"/>
          <w:sz w:val="18"/>
          <w:szCs w:val="18"/>
        </w:rPr>
        <w:t xml:space="preserve"> has the highest within study case-mix variability as weighted by the model coefficients. </w:t>
      </w:r>
    </w:p>
    <w:p w14:paraId="0D052F3D" w14:textId="79114E9F" w:rsidR="00F40A24" w:rsidRPr="0013251C" w:rsidRDefault="00F40A24" w:rsidP="00F40A24">
      <w:pPr>
        <w:ind w:firstLine="720"/>
        <w:rPr>
          <w:rFonts w:ascii="Arial" w:hAnsi="Arial" w:cs="Arial"/>
          <w:sz w:val="18"/>
          <w:szCs w:val="18"/>
        </w:rPr>
      </w:pPr>
      <w:r w:rsidRPr="0013251C">
        <w:rPr>
          <w:rFonts w:ascii="Arial" w:hAnsi="Arial" w:cs="Arial"/>
          <w:sz w:val="18"/>
          <w:szCs w:val="18"/>
        </w:rPr>
        <w:t xml:space="preserve">The estimated distribution of the linear predictor also provides insight into the percentage cure that should be expected for a particular study based on the common model. </w:t>
      </w:r>
      <w:r w:rsidR="00366EA1">
        <w:rPr>
          <w:rFonts w:ascii="Arial" w:hAnsi="Arial" w:cs="Arial"/>
          <w:sz w:val="18"/>
          <w:szCs w:val="18"/>
        </w:rPr>
        <w:t>Supplementary Figure 5</w:t>
      </w:r>
      <w:r w:rsidR="0009744D" w:rsidRPr="0013251C">
        <w:rPr>
          <w:rFonts w:ascii="Arial" w:hAnsi="Arial" w:cs="Arial"/>
          <w:sz w:val="18"/>
          <w:szCs w:val="18"/>
        </w:rPr>
        <w:t xml:space="preserve"> shows that the study by Schering-Plough et al.</w:t>
      </w:r>
      <w:r w:rsidR="0009744D"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{"citationID":"GQwquWrZ","properties":{"formattedCitation":"\\super 10\\nosupersub{}","plainCitation":"10","noteIndex":0},"citationItems":[{"id":1896,"uris":["http://zotero.org/users/4256853/items/F427GMU8"],"itemData":{"id":1896,"type":"report","event-place":"Kenilworth","publisher":"Schering-Plough Research Institute,","publisher-place":"Kenilworth","title":"Efficacy and Safety of 200 mcg QD or 200 mcg BID mometasone fuorate (MFNS) vs amoxicillin vs placebo as primary treatment of subjects with acute rhinosinusitis (protocol P02692)","author":[{"literal":"Schering-Plough Research Institute"}],"issued":{"date-parts":[["2003"]]}}}],"schema":"https://github.com/citation-style-language/schema/raw/master/csl-citation.json"} </w:instrText>
      </w:r>
      <w:r w:rsidR="0009744D" w:rsidRPr="0013251C">
        <w:rPr>
          <w:rFonts w:ascii="Arial" w:hAnsi="Arial" w:cs="Arial"/>
          <w:sz w:val="18"/>
          <w:szCs w:val="18"/>
        </w:rPr>
        <w:fldChar w:fldCharType="separate"/>
      </w:r>
      <w:r w:rsidR="0009744D" w:rsidRPr="0013251C">
        <w:rPr>
          <w:rFonts w:ascii="Arial" w:hAnsi="Arial" w:cs="Arial"/>
          <w:sz w:val="18"/>
          <w:szCs w:val="18"/>
          <w:vertAlign w:val="superscript"/>
        </w:rPr>
        <w:t>10</w:t>
      </w:r>
      <w:r w:rsidR="0009744D" w:rsidRPr="0013251C">
        <w:rPr>
          <w:rFonts w:ascii="Arial" w:hAnsi="Arial" w:cs="Arial"/>
          <w:sz w:val="18"/>
          <w:szCs w:val="18"/>
        </w:rPr>
        <w:fldChar w:fldCharType="end"/>
      </w:r>
      <w:r w:rsidR="0009744D" w:rsidRPr="0013251C">
        <w:rPr>
          <w:rFonts w:ascii="Arial" w:hAnsi="Arial" w:cs="Arial"/>
          <w:sz w:val="18"/>
          <w:szCs w:val="18"/>
        </w:rPr>
        <w:t xml:space="preserve"> is an outlier with </w:t>
      </w:r>
      <w:r w:rsidRPr="0013251C">
        <w:rPr>
          <w:rFonts w:ascii="Arial" w:hAnsi="Arial" w:cs="Arial"/>
          <w:sz w:val="18"/>
          <w:szCs w:val="18"/>
        </w:rPr>
        <w:t xml:space="preserve">a </w:t>
      </w:r>
      <w:r w:rsidR="0009744D" w:rsidRPr="0013251C">
        <w:rPr>
          <w:rFonts w:ascii="Arial" w:hAnsi="Arial" w:cs="Arial"/>
          <w:sz w:val="18"/>
          <w:szCs w:val="18"/>
        </w:rPr>
        <w:t xml:space="preserve">large difference between observed and expected </w:t>
      </w:r>
      <w:r w:rsidR="00C25E15" w:rsidRPr="0013251C">
        <w:rPr>
          <w:rFonts w:ascii="Arial" w:hAnsi="Arial" w:cs="Arial"/>
          <w:sz w:val="18"/>
          <w:szCs w:val="18"/>
        </w:rPr>
        <w:t>percentage cur</w:t>
      </w:r>
      <w:r w:rsidRPr="0013251C">
        <w:rPr>
          <w:rFonts w:ascii="Arial" w:hAnsi="Arial" w:cs="Arial"/>
          <w:sz w:val="18"/>
          <w:szCs w:val="18"/>
        </w:rPr>
        <w:t>e.</w:t>
      </w:r>
      <w:r w:rsidR="0009744D" w:rsidRPr="0013251C">
        <w:rPr>
          <w:rFonts w:ascii="Arial" w:hAnsi="Arial" w:cs="Arial"/>
          <w:sz w:val="18"/>
          <w:szCs w:val="18"/>
        </w:rPr>
        <w:t xml:space="preserve"> This indicates that either the common effects do not fit well in this study, or that the study population </w:t>
      </w:r>
      <w:r w:rsidR="004E669C" w:rsidRPr="0013251C">
        <w:rPr>
          <w:rFonts w:ascii="Arial" w:hAnsi="Arial" w:cs="Arial"/>
          <w:sz w:val="18"/>
          <w:szCs w:val="18"/>
        </w:rPr>
        <w:t>was</w:t>
      </w:r>
      <w:r w:rsidR="0009744D" w:rsidRPr="0013251C">
        <w:rPr>
          <w:rFonts w:ascii="Arial" w:hAnsi="Arial" w:cs="Arial"/>
          <w:sz w:val="18"/>
          <w:szCs w:val="18"/>
        </w:rPr>
        <w:t xml:space="preserve"> selected based on unmeasured</w:t>
      </w:r>
      <w:r w:rsidR="00C25E15" w:rsidRPr="0013251C">
        <w:rPr>
          <w:rFonts w:ascii="Arial" w:hAnsi="Arial" w:cs="Arial"/>
          <w:sz w:val="18"/>
          <w:szCs w:val="18"/>
        </w:rPr>
        <w:t xml:space="preserve"> criteria. </w:t>
      </w:r>
    </w:p>
    <w:p w14:paraId="3E493FC0" w14:textId="7EDEC79A" w:rsidR="0079747B" w:rsidRPr="0013251C" w:rsidRDefault="0079747B" w:rsidP="00F40A24">
      <w:pPr>
        <w:ind w:firstLine="720"/>
        <w:rPr>
          <w:rFonts w:ascii="Arial" w:hAnsi="Arial" w:cs="Arial"/>
          <w:sz w:val="18"/>
          <w:szCs w:val="18"/>
        </w:rPr>
      </w:pPr>
      <w:r w:rsidRPr="0013251C">
        <w:rPr>
          <w:rFonts w:ascii="Arial" w:hAnsi="Arial" w:cs="Arial"/>
          <w:sz w:val="18"/>
          <w:szCs w:val="18"/>
        </w:rPr>
        <w:t xml:space="preserve">In line with </w:t>
      </w:r>
      <w:proofErr w:type="spellStart"/>
      <w:r w:rsidRPr="0013251C">
        <w:rPr>
          <w:rFonts w:ascii="Arial" w:hAnsi="Arial" w:cs="Arial"/>
          <w:sz w:val="18"/>
          <w:szCs w:val="18"/>
        </w:rPr>
        <w:t>Steyerberg</w:t>
      </w:r>
      <w:proofErr w:type="spellEnd"/>
      <w:r w:rsidRPr="0013251C">
        <w:rPr>
          <w:rFonts w:ascii="Arial" w:hAnsi="Arial" w:cs="Arial"/>
          <w:sz w:val="18"/>
          <w:szCs w:val="18"/>
        </w:rPr>
        <w:t xml:space="preserve"> et al.</w:t>
      </w:r>
      <w:r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{"citationID":"59a2Bp6a","properties":{"formattedCitation":"\\super 11\\nosupersub{}","plainCitation":"11","noteIndex":0},"citationItems":[{"id":1489,"uris":["http://zotero.org/users/4256853/items/5ZRV5LYD"],"itemData":{"id":1489,"type":"article-journal","container-title":"Statistics in Medicine","DOI":"10.1002/sim.8296","ISSN":"0277-6715, 1097-0258","issue":"22","language":"en","page":"4290-4309","source":"Crossref","title":"Assessment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analysis of prediction models: An overview and illustration","title-short":"Assessment of heterogeneity in an individual participant data meta</w:instrText>
      </w:r>
      <w:r w:rsidR="00A80A2C">
        <w:rPr>
          <w:rFonts w:ascii="Cambria Math" w:hAnsi="Cambria Math" w:cs="Cambria Math"/>
          <w:sz w:val="18"/>
          <w:szCs w:val="18"/>
        </w:rPr>
        <w:instrText>‐</w:instrText>
      </w:r>
      <w:r w:rsidR="00A80A2C">
        <w:rPr>
          <w:rFonts w:ascii="Arial" w:hAnsi="Arial" w:cs="Arial"/>
          <w:sz w:val="18"/>
          <w:szCs w:val="18"/>
        </w:rPr>
        <w:instrText xml:space="preserve">analysis of prediction models","volume":"38","author":[{"family":"Steyerberg","given":"Ewout W."},{"family":"Nieboer","given":"Daan"},{"family":"Debray","given":"Thomas P.A."},{"family":"Houwelingen","given":"Hans C."}],"issued":{"date-parts":[["2019",9,30]]}}}],"schema":"https://github.com/citation-style-language/schema/raw/master/csl-citation.json"} </w:instrText>
      </w:r>
      <w:r w:rsidRPr="0013251C">
        <w:rPr>
          <w:rFonts w:ascii="Arial" w:hAnsi="Arial" w:cs="Arial"/>
          <w:sz w:val="18"/>
          <w:szCs w:val="18"/>
        </w:rPr>
        <w:fldChar w:fldCharType="separate"/>
      </w:r>
      <w:r w:rsidR="000C5C7B" w:rsidRPr="0013251C">
        <w:rPr>
          <w:rFonts w:ascii="Arial" w:hAnsi="Arial" w:cs="Arial"/>
          <w:sz w:val="18"/>
          <w:szCs w:val="18"/>
          <w:vertAlign w:val="superscript"/>
        </w:rPr>
        <w:t>11</w:t>
      </w:r>
      <w:r w:rsidRPr="0013251C">
        <w:rPr>
          <w:rFonts w:ascii="Arial" w:hAnsi="Arial" w:cs="Arial"/>
          <w:sz w:val="18"/>
          <w:szCs w:val="18"/>
        </w:rPr>
        <w:fldChar w:fldCharType="end"/>
      </w:r>
      <w:r w:rsidRPr="0013251C">
        <w:rPr>
          <w:rFonts w:ascii="Arial" w:hAnsi="Arial" w:cs="Arial"/>
          <w:sz w:val="18"/>
          <w:szCs w:val="18"/>
        </w:rPr>
        <w:t>, a multinomial membership model was derived in order to predict individual study membership based on the predictors of interest and the observed outcomes. More specifically, a multinomial ridge regression model was derived with study membership as the dependent variable, main effect for the outcome and predictor variables, and a 10-fold cross-validation-based penalty parameter estimate</w:t>
      </w:r>
      <w:r w:rsidR="00B32C04" w:rsidRPr="0013251C">
        <w:rPr>
          <w:rFonts w:ascii="Arial" w:hAnsi="Arial" w:cs="Arial"/>
          <w:sz w:val="18"/>
          <w:szCs w:val="18"/>
        </w:rPr>
        <w:t xml:space="preserve">. A pooled model was derived based on the average coefficients across imputations. </w:t>
      </w:r>
      <w:r w:rsidR="00F40A24" w:rsidRPr="0013251C">
        <w:rPr>
          <w:rFonts w:ascii="Arial" w:hAnsi="Arial" w:cs="Arial"/>
          <w:sz w:val="18"/>
          <w:szCs w:val="18"/>
        </w:rPr>
        <w:t>P</w:t>
      </w:r>
      <w:r w:rsidR="00B32C04" w:rsidRPr="0013251C">
        <w:rPr>
          <w:rFonts w:ascii="Arial" w:hAnsi="Arial" w:cs="Arial"/>
          <w:sz w:val="18"/>
          <w:szCs w:val="18"/>
        </w:rPr>
        <w:t>erformance of this model was subsequently pooled across imputations.</w:t>
      </w:r>
      <w:r w:rsidRPr="0013251C">
        <w:rPr>
          <w:rFonts w:ascii="Arial" w:hAnsi="Arial" w:cs="Arial"/>
          <w:sz w:val="18"/>
          <w:szCs w:val="18"/>
        </w:rPr>
        <w:t xml:space="preserve"> Table </w:t>
      </w:r>
      <w:r w:rsidR="00F40A24" w:rsidRPr="0013251C">
        <w:rPr>
          <w:rFonts w:ascii="Arial" w:hAnsi="Arial" w:cs="Arial"/>
          <w:sz w:val="18"/>
          <w:szCs w:val="18"/>
        </w:rPr>
        <w:t>S5</w:t>
      </w:r>
      <w:r w:rsidRPr="0013251C">
        <w:rPr>
          <w:rFonts w:ascii="Arial" w:hAnsi="Arial" w:cs="Arial"/>
          <w:sz w:val="18"/>
          <w:szCs w:val="18"/>
        </w:rPr>
        <w:t xml:space="preserve"> shows the c-statistic describing the discriminative ability. The latter was measured dichotomously per study and hence describe</w:t>
      </w:r>
      <w:r w:rsidR="00F40A24" w:rsidRPr="0013251C">
        <w:rPr>
          <w:rFonts w:ascii="Arial" w:hAnsi="Arial" w:cs="Arial"/>
          <w:sz w:val="18"/>
          <w:szCs w:val="18"/>
        </w:rPr>
        <w:t>s</w:t>
      </w:r>
      <w:r w:rsidRPr="0013251C">
        <w:rPr>
          <w:rFonts w:ascii="Arial" w:hAnsi="Arial" w:cs="Arial"/>
          <w:sz w:val="18"/>
          <w:szCs w:val="18"/>
        </w:rPr>
        <w:t xml:space="preserve"> </w:t>
      </w:r>
      <w:r w:rsidR="00F40A24" w:rsidRPr="0013251C">
        <w:rPr>
          <w:rFonts w:ascii="Arial" w:hAnsi="Arial" w:cs="Arial"/>
          <w:sz w:val="18"/>
          <w:szCs w:val="18"/>
        </w:rPr>
        <w:t xml:space="preserve">discriminative </w:t>
      </w:r>
      <w:r w:rsidRPr="0013251C">
        <w:rPr>
          <w:rFonts w:ascii="Arial" w:hAnsi="Arial" w:cs="Arial"/>
          <w:sz w:val="18"/>
          <w:szCs w:val="18"/>
        </w:rPr>
        <w:t xml:space="preserve">between a particular study and all other studies. The </w:t>
      </w:r>
      <w:r w:rsidR="00F40A24" w:rsidRPr="0013251C">
        <w:rPr>
          <w:rFonts w:ascii="Arial" w:hAnsi="Arial" w:cs="Arial"/>
          <w:sz w:val="18"/>
          <w:szCs w:val="18"/>
        </w:rPr>
        <w:t xml:space="preserve">estimated </w:t>
      </w:r>
      <w:r w:rsidRPr="0013251C">
        <w:rPr>
          <w:rFonts w:ascii="Arial" w:hAnsi="Arial" w:cs="Arial"/>
          <w:sz w:val="18"/>
          <w:szCs w:val="18"/>
        </w:rPr>
        <w:t>c-statistics were</w:t>
      </w:r>
      <w:r w:rsidR="00F40A24" w:rsidRPr="0013251C">
        <w:rPr>
          <w:rFonts w:ascii="Arial" w:hAnsi="Arial" w:cs="Arial"/>
          <w:sz w:val="18"/>
          <w:szCs w:val="18"/>
        </w:rPr>
        <w:t xml:space="preserve"> </w:t>
      </w:r>
      <w:r w:rsidR="005F7EDD" w:rsidRPr="0013251C">
        <w:rPr>
          <w:rFonts w:ascii="Arial" w:hAnsi="Arial" w:cs="Arial"/>
          <w:sz w:val="18"/>
          <w:szCs w:val="18"/>
        </w:rPr>
        <w:t xml:space="preserve">mostly </w:t>
      </w:r>
      <w:r w:rsidRPr="0013251C">
        <w:rPr>
          <w:rFonts w:ascii="Arial" w:hAnsi="Arial" w:cs="Arial"/>
          <w:sz w:val="18"/>
          <w:szCs w:val="18"/>
        </w:rPr>
        <w:t>high, indicating large between-study variability</w:t>
      </w:r>
      <w:r w:rsidR="00F40A24" w:rsidRPr="0013251C">
        <w:rPr>
          <w:rFonts w:ascii="Arial" w:hAnsi="Arial" w:cs="Arial"/>
          <w:sz w:val="18"/>
          <w:szCs w:val="18"/>
        </w:rPr>
        <w:t xml:space="preserve"> (</w:t>
      </w:r>
      <w:r w:rsidR="00F40A24" w:rsidRPr="0013251C">
        <w:rPr>
          <w:rFonts w:ascii="Arial" w:hAnsi="Arial" w:cs="Arial"/>
          <w:i/>
          <w:iCs/>
          <w:sz w:val="18"/>
          <w:szCs w:val="18"/>
        </w:rPr>
        <w:t>i.e.,</w:t>
      </w:r>
      <w:r w:rsidR="00F40A24" w:rsidRPr="0013251C">
        <w:rPr>
          <w:rFonts w:ascii="Arial" w:hAnsi="Arial" w:cs="Arial"/>
          <w:sz w:val="18"/>
          <w:szCs w:val="18"/>
        </w:rPr>
        <w:t xml:space="preserve"> easy separation between studies)</w:t>
      </w:r>
      <w:r w:rsidRPr="0013251C">
        <w:rPr>
          <w:rFonts w:ascii="Arial" w:hAnsi="Arial" w:cs="Arial"/>
          <w:sz w:val="18"/>
          <w:szCs w:val="18"/>
        </w:rPr>
        <w:t xml:space="preserve">. </w:t>
      </w:r>
      <w:r w:rsidR="005F7EDD" w:rsidRPr="0013251C">
        <w:rPr>
          <w:rFonts w:ascii="Arial" w:hAnsi="Arial" w:cs="Arial"/>
          <w:sz w:val="18"/>
          <w:szCs w:val="18"/>
        </w:rPr>
        <w:t>T</w:t>
      </w:r>
      <w:r w:rsidRPr="0013251C">
        <w:rPr>
          <w:rFonts w:ascii="Arial" w:hAnsi="Arial" w:cs="Arial"/>
          <w:sz w:val="18"/>
          <w:szCs w:val="18"/>
        </w:rPr>
        <w:t>he study by Schering-Plough et al.</w:t>
      </w:r>
      <w:r w:rsidR="009010FD" w:rsidRPr="0013251C">
        <w:rPr>
          <w:rFonts w:ascii="Arial" w:hAnsi="Arial" w:cs="Arial"/>
          <w:sz w:val="18"/>
          <w:szCs w:val="18"/>
        </w:rPr>
        <w:t xml:space="preserve"> </w:t>
      </w:r>
      <w:r w:rsidR="009010FD" w:rsidRPr="0013251C">
        <w:rPr>
          <w:rFonts w:ascii="Arial" w:hAnsi="Arial" w:cs="Arial"/>
          <w:sz w:val="18"/>
          <w:szCs w:val="18"/>
        </w:rPr>
        <w:fldChar w:fldCharType="begin"/>
      </w:r>
      <w:r w:rsidR="00A80A2C">
        <w:rPr>
          <w:rFonts w:ascii="Arial" w:hAnsi="Arial" w:cs="Arial"/>
          <w:sz w:val="18"/>
          <w:szCs w:val="18"/>
        </w:rPr>
        <w:instrText xml:space="preserve"> ADDIN ZOTERO_ITEM CSL_CITATION {"citationID":"rZYkwFlA","properties":{"formattedCitation":"\\super 10\\nosupersub{}","plainCitation":"10","noteIndex":0},"citationItems":[{"id":1896,"uris":["http://zotero.org/users/4256853/items/F427GMU8"],"itemData":{"id":1896,"type":"report","event-place":"Kenilworth","publisher":"Schering-Plough Research Institute,","publisher-place":"Kenilworth","title":"Efficacy and Safety of 200 mcg QD or 200 mcg BID mometasone fuorate (MFNS) vs amoxicillin vs placebo as primary treatment of subjects with acute rhinosinusitis (protocol P02692)","author":[{"literal":"Schering-Plough Research Institute"}],"issued":{"date-parts":[["2003"]]}}}],"schema":"https://github.com/citation-style-language/schema/raw/master/csl-citation.json"} </w:instrText>
      </w:r>
      <w:r w:rsidR="009010FD" w:rsidRPr="0013251C">
        <w:rPr>
          <w:rFonts w:ascii="Arial" w:hAnsi="Arial" w:cs="Arial"/>
          <w:sz w:val="18"/>
          <w:szCs w:val="18"/>
        </w:rPr>
        <w:fldChar w:fldCharType="separate"/>
      </w:r>
      <w:r w:rsidR="000C5C7B" w:rsidRPr="0013251C">
        <w:rPr>
          <w:rFonts w:ascii="Arial" w:hAnsi="Arial" w:cs="Arial"/>
          <w:sz w:val="18"/>
          <w:szCs w:val="18"/>
          <w:vertAlign w:val="superscript"/>
        </w:rPr>
        <w:t>10</w:t>
      </w:r>
      <w:r w:rsidR="009010FD" w:rsidRPr="0013251C">
        <w:rPr>
          <w:rFonts w:ascii="Arial" w:hAnsi="Arial" w:cs="Arial"/>
          <w:sz w:val="18"/>
          <w:szCs w:val="18"/>
        </w:rPr>
        <w:fldChar w:fldCharType="end"/>
      </w:r>
      <w:r w:rsidR="009010FD" w:rsidRPr="0013251C">
        <w:rPr>
          <w:rFonts w:ascii="Arial" w:hAnsi="Arial" w:cs="Arial"/>
          <w:sz w:val="18"/>
          <w:szCs w:val="18"/>
        </w:rPr>
        <w:t xml:space="preserve"> was</w:t>
      </w:r>
      <w:r w:rsidRPr="0013251C">
        <w:rPr>
          <w:rFonts w:ascii="Arial" w:hAnsi="Arial" w:cs="Arial"/>
          <w:sz w:val="18"/>
          <w:szCs w:val="18"/>
        </w:rPr>
        <w:t xml:space="preserve"> relatively harder to discern from the rest, which</w:t>
      </w:r>
      <w:r w:rsidR="005F7EDD" w:rsidRPr="0013251C">
        <w:rPr>
          <w:rFonts w:ascii="Arial" w:hAnsi="Arial" w:cs="Arial"/>
          <w:sz w:val="18"/>
          <w:szCs w:val="18"/>
        </w:rPr>
        <w:t>,</w:t>
      </w:r>
      <w:r w:rsidRPr="0013251C">
        <w:rPr>
          <w:rFonts w:ascii="Arial" w:hAnsi="Arial" w:cs="Arial"/>
          <w:sz w:val="18"/>
          <w:szCs w:val="18"/>
        </w:rPr>
        <w:t xml:space="preserve"> combined with the previous results, may indicate that this study is not particularly different form the others in terms of the outcome and predictor distributions per se, but in term of predictor-outcome relations. </w:t>
      </w:r>
    </w:p>
    <w:p w14:paraId="1B1F7781" w14:textId="77777777" w:rsidR="0079747B" w:rsidRPr="00EF2B2A" w:rsidRDefault="0079747B" w:rsidP="0079747B">
      <w:pPr>
        <w:rPr>
          <w:rFonts w:ascii="Arial" w:hAnsi="Arial" w:cs="Arial"/>
          <w:sz w:val="20"/>
          <w:szCs w:val="20"/>
        </w:rPr>
      </w:pPr>
      <w:r w:rsidRPr="00EF2B2A">
        <w:rPr>
          <w:rFonts w:ascii="Arial" w:hAnsi="Arial" w:cs="Arial"/>
          <w:sz w:val="20"/>
          <w:szCs w:val="20"/>
        </w:rPr>
        <w:br w:type="page"/>
      </w:r>
    </w:p>
    <w:p w14:paraId="21383FAB" w14:textId="77777777" w:rsidR="0079747B" w:rsidRPr="00EF2B2A" w:rsidRDefault="0079747B" w:rsidP="0079747B">
      <w:pPr>
        <w:rPr>
          <w:rFonts w:ascii="Arial" w:hAnsi="Arial" w:cs="Arial"/>
          <w:sz w:val="20"/>
          <w:szCs w:val="20"/>
        </w:rPr>
      </w:pPr>
    </w:p>
    <w:p w14:paraId="63FC2A5D" w14:textId="6E06CA36" w:rsidR="0079747B" w:rsidRPr="0013251C" w:rsidRDefault="0013251C" w:rsidP="0013251C">
      <w:pPr>
        <w:rPr>
          <w:rFonts w:ascii="Arial" w:hAnsi="Arial" w:cs="Arial"/>
          <w:b/>
          <w:sz w:val="20"/>
        </w:rPr>
      </w:pPr>
      <w:r w:rsidRPr="0013251C">
        <w:rPr>
          <w:rFonts w:ascii="Arial" w:hAnsi="Arial" w:cs="Arial"/>
          <w:b/>
          <w:sz w:val="20"/>
        </w:rPr>
        <w:t>References</w:t>
      </w:r>
    </w:p>
    <w:p w14:paraId="5BF210A5" w14:textId="77777777" w:rsidR="0079747B" w:rsidRPr="00EF2B2A" w:rsidRDefault="0079747B" w:rsidP="0079747B">
      <w:pPr>
        <w:rPr>
          <w:rFonts w:ascii="Arial" w:hAnsi="Arial" w:cs="Arial"/>
          <w:sz w:val="20"/>
          <w:szCs w:val="20"/>
          <w:lang w:val="en-GB"/>
        </w:rPr>
      </w:pPr>
    </w:p>
    <w:p w14:paraId="562B8124" w14:textId="77777777" w:rsidR="00FC61CC" w:rsidRPr="00FC61CC" w:rsidRDefault="0079747B" w:rsidP="00FC61CC">
      <w:pPr>
        <w:pStyle w:val="Bibliography"/>
        <w:rPr>
          <w:rFonts w:ascii="Calibri" w:cs="Calibri"/>
          <w:sz w:val="18"/>
          <w:lang w:val="en-GB"/>
        </w:rPr>
      </w:pPr>
      <w:r w:rsidRPr="0013251C">
        <w:rPr>
          <w:rFonts w:ascii="Arial" w:hAnsi="Arial" w:cs="Arial"/>
          <w:sz w:val="18"/>
          <w:szCs w:val="20"/>
        </w:rPr>
        <w:t xml:space="preserve"> </w:t>
      </w:r>
      <w:r w:rsidRPr="0013251C">
        <w:rPr>
          <w:rFonts w:ascii="Arial" w:hAnsi="Arial" w:cs="Arial"/>
          <w:sz w:val="18"/>
          <w:szCs w:val="20"/>
        </w:rPr>
        <w:fldChar w:fldCharType="begin"/>
      </w:r>
      <w:r w:rsidR="00FC61CC">
        <w:rPr>
          <w:rFonts w:ascii="Arial" w:hAnsi="Arial" w:cs="Arial"/>
          <w:sz w:val="18"/>
          <w:szCs w:val="20"/>
        </w:rPr>
        <w:instrText xml:space="preserve"> ADDIN ZOTERO_BIBL {"uncited":[],"omitted":[],"custom":[]} CSL_BIBLIOGRAPHY </w:instrText>
      </w:r>
      <w:r w:rsidRPr="0013251C">
        <w:rPr>
          <w:rFonts w:ascii="Arial" w:hAnsi="Arial" w:cs="Arial"/>
          <w:sz w:val="18"/>
          <w:szCs w:val="20"/>
        </w:rPr>
        <w:fldChar w:fldCharType="separate"/>
      </w:r>
      <w:r w:rsidR="00FC61CC" w:rsidRPr="00FC61CC">
        <w:rPr>
          <w:rFonts w:ascii="Calibri" w:cs="Calibri"/>
          <w:sz w:val="18"/>
          <w:lang w:val="en-GB"/>
        </w:rPr>
        <w:t>1.</w:t>
      </w:r>
      <w:r w:rsidR="00FC61CC" w:rsidRPr="00FC61CC">
        <w:rPr>
          <w:rFonts w:ascii="Calibri" w:cs="Calibri"/>
          <w:sz w:val="18"/>
          <w:lang w:val="en-GB"/>
        </w:rPr>
        <w:tab/>
        <w:t xml:space="preserve">Garbutt JM, Banister C, Spitznagel E, Piccirillo JF. Amoxicillin for Acute Rhinosinusitis: A Randomized Controlled Trial. </w:t>
      </w:r>
      <w:r w:rsidR="00FC61CC" w:rsidRPr="00FC61CC">
        <w:rPr>
          <w:rFonts w:ascii="Calibri" w:cs="Calibri"/>
          <w:i/>
          <w:iCs/>
          <w:sz w:val="18"/>
          <w:lang w:val="en-GB"/>
        </w:rPr>
        <w:t>JAMA</w:t>
      </w:r>
      <w:r w:rsidR="00FC61CC" w:rsidRPr="00FC61CC">
        <w:rPr>
          <w:rFonts w:ascii="Calibri" w:cs="Calibri"/>
          <w:sz w:val="18"/>
          <w:lang w:val="en-GB"/>
        </w:rPr>
        <w:t>. 2012;307(7):685. doi:10.1001/jama.2012.138</w:t>
      </w:r>
    </w:p>
    <w:p w14:paraId="5E063671"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2.</w:t>
      </w:r>
      <w:r w:rsidRPr="00FC61CC">
        <w:rPr>
          <w:rFonts w:ascii="Calibri" w:cs="Calibri"/>
          <w:sz w:val="18"/>
          <w:lang w:val="en-GB"/>
        </w:rPr>
        <w:tab/>
        <w:t xml:space="preserve">Stalman W, Melker RAD. The end of antibiotic treatment in adults with acute sinusitis-like complaints in general practice? A placebo-controlled double-blind randomized doxycycline trial. </w:t>
      </w:r>
      <w:r w:rsidRPr="00FC61CC">
        <w:rPr>
          <w:rFonts w:ascii="Calibri" w:cs="Calibri"/>
          <w:i/>
          <w:iCs/>
          <w:sz w:val="18"/>
          <w:lang w:val="en-GB"/>
        </w:rPr>
        <w:t>British Journal of General Practice</w:t>
      </w:r>
      <w:r w:rsidRPr="00FC61CC">
        <w:rPr>
          <w:rFonts w:ascii="Calibri" w:cs="Calibri"/>
          <w:sz w:val="18"/>
          <w:lang w:val="en-GB"/>
        </w:rPr>
        <w:t>. Published online 1997:6.</w:t>
      </w:r>
    </w:p>
    <w:p w14:paraId="2F636A43"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3.</w:t>
      </w:r>
      <w:r w:rsidRPr="00FC61CC">
        <w:rPr>
          <w:rFonts w:ascii="Calibri" w:cs="Calibri"/>
          <w:sz w:val="18"/>
          <w:lang w:val="en-GB"/>
        </w:rPr>
        <w:tab/>
        <w:t xml:space="preserve">Kaiser L, Morabia A, Stalder H, et al. Role of Nasopharyngeal Culture in Antibiotic Prescription for Patients with Common Cold or Acute Sinusitis. </w:t>
      </w:r>
      <w:r w:rsidRPr="00FC61CC">
        <w:rPr>
          <w:rFonts w:ascii="Calibri" w:cs="Calibri"/>
          <w:i/>
          <w:iCs/>
          <w:sz w:val="18"/>
          <w:lang w:val="en-GB"/>
        </w:rPr>
        <w:t>European Journal of Clinical Microbiology and Infections Diseases</w:t>
      </w:r>
      <w:r w:rsidRPr="00FC61CC">
        <w:rPr>
          <w:rFonts w:ascii="Calibri" w:cs="Calibri"/>
          <w:sz w:val="18"/>
          <w:lang w:val="en-GB"/>
        </w:rPr>
        <w:t>. 2001;20(7):0445-0451. doi:10.1007/s100960100544</w:t>
      </w:r>
    </w:p>
    <w:p w14:paraId="13F064AF"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4.</w:t>
      </w:r>
      <w:r w:rsidRPr="00FC61CC">
        <w:rPr>
          <w:rFonts w:ascii="Calibri" w:cs="Calibri"/>
          <w:sz w:val="18"/>
          <w:lang w:val="en-GB"/>
        </w:rPr>
        <w:tab/>
        <w:t xml:space="preserve">De Sutter AI, De Meyere MJ, Christiaens TC, Van Driel ML, Peersman W, De Maeseneer JM. Does amoxicillin improve outcomes in patients with purulent rhinorrhea? A pragmatic randomized double-blind controlled trial in family practice. </w:t>
      </w:r>
      <w:r w:rsidRPr="00FC61CC">
        <w:rPr>
          <w:rFonts w:ascii="Calibri" w:cs="Calibri"/>
          <w:i/>
          <w:iCs/>
          <w:sz w:val="18"/>
          <w:lang w:val="en-GB"/>
        </w:rPr>
        <w:t>J Fam Pract</w:t>
      </w:r>
      <w:r w:rsidRPr="00FC61CC">
        <w:rPr>
          <w:rFonts w:ascii="Calibri" w:cs="Calibri"/>
          <w:sz w:val="18"/>
          <w:lang w:val="en-GB"/>
        </w:rPr>
        <w:t>. 2002;51(4):317-323.</w:t>
      </w:r>
    </w:p>
    <w:p w14:paraId="085346F9"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5.</w:t>
      </w:r>
      <w:r w:rsidRPr="00FC61CC">
        <w:rPr>
          <w:rFonts w:ascii="Calibri" w:cs="Calibri"/>
          <w:sz w:val="18"/>
          <w:lang w:val="en-GB"/>
        </w:rPr>
        <w:tab/>
        <w:t xml:space="preserve">Bucher HC. Effect of Amoxicillin-Clavulanate in Clinically Diagnosed Acute Rhinosinusitis: A Placebo-Controlled, Double-blind, Randomized Trial in General Practice. </w:t>
      </w:r>
      <w:r w:rsidRPr="00FC61CC">
        <w:rPr>
          <w:rFonts w:ascii="Calibri" w:cs="Calibri"/>
          <w:i/>
          <w:iCs/>
          <w:sz w:val="18"/>
          <w:lang w:val="en-GB"/>
        </w:rPr>
        <w:t>Arch Intern Med</w:t>
      </w:r>
      <w:r w:rsidRPr="00FC61CC">
        <w:rPr>
          <w:rFonts w:ascii="Calibri" w:cs="Calibri"/>
          <w:sz w:val="18"/>
          <w:lang w:val="en-GB"/>
        </w:rPr>
        <w:t>. 2003;163(15):1793. doi:10.1001/archinte.163.15.1793</w:t>
      </w:r>
    </w:p>
    <w:p w14:paraId="7DD6772D"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6.</w:t>
      </w:r>
      <w:r w:rsidRPr="00FC61CC">
        <w:rPr>
          <w:rFonts w:ascii="Calibri" w:cs="Calibri"/>
          <w:sz w:val="18"/>
          <w:lang w:val="en-GB"/>
        </w:rPr>
        <w:tab/>
        <w:t xml:space="preserve">Varonen H, Kunnamo I, Savolainen S, et al. Treatment of acute rhinosinusitis diagnosed by clinical criteria or ultrasound in primary care. </w:t>
      </w:r>
      <w:r w:rsidRPr="00FC61CC">
        <w:rPr>
          <w:rFonts w:ascii="Calibri" w:cs="Calibri"/>
          <w:i/>
          <w:iCs/>
          <w:sz w:val="18"/>
          <w:lang w:val="en-GB"/>
        </w:rPr>
        <w:t>Scandinavian Journal of Primary Health Care</w:t>
      </w:r>
      <w:r w:rsidRPr="00FC61CC">
        <w:rPr>
          <w:rFonts w:ascii="Calibri" w:cs="Calibri"/>
          <w:sz w:val="18"/>
          <w:lang w:val="en-GB"/>
        </w:rPr>
        <w:t>. 2003;21(2):121-126. doi:10.1080/02813430310001743</w:t>
      </w:r>
    </w:p>
    <w:p w14:paraId="27A6E672"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7.</w:t>
      </w:r>
      <w:r w:rsidRPr="00FC61CC">
        <w:rPr>
          <w:rFonts w:ascii="Calibri" w:cs="Calibri"/>
          <w:sz w:val="18"/>
          <w:lang w:val="en-GB"/>
        </w:rPr>
        <w:tab/>
        <w:t xml:space="preserve">Meltzer E, Bachert C, Staudinger H. Treating acute rhinosinusitis: Comparing efficacy and safety of mometasone furoate nasal spray, amoxicillin, and placebo. </w:t>
      </w:r>
      <w:r w:rsidRPr="00FC61CC">
        <w:rPr>
          <w:rFonts w:ascii="Calibri" w:cs="Calibri"/>
          <w:i/>
          <w:iCs/>
          <w:sz w:val="18"/>
          <w:lang w:val="en-GB"/>
        </w:rPr>
        <w:t>Journal of Allergy and Clinical Immunology</w:t>
      </w:r>
      <w:r w:rsidRPr="00FC61CC">
        <w:rPr>
          <w:rFonts w:ascii="Calibri" w:cs="Calibri"/>
          <w:sz w:val="18"/>
          <w:lang w:val="en-GB"/>
        </w:rPr>
        <w:t>. 2005;116(6):1289-1295. doi:10.1016/j.jaci.2005.08.044</w:t>
      </w:r>
    </w:p>
    <w:p w14:paraId="48E368DF"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8.</w:t>
      </w:r>
      <w:r w:rsidRPr="00FC61CC">
        <w:rPr>
          <w:rFonts w:ascii="Calibri" w:cs="Calibri"/>
          <w:sz w:val="18"/>
          <w:lang w:val="en-GB"/>
        </w:rPr>
        <w:tab/>
        <w:t xml:space="preserve">Merenstein D, Whittaker C, Chadwell T, Wegner B, D’Amico F. Are antibiotics beneficial for patients with sinusitis complaints? A randomized double-blind clinical trial. </w:t>
      </w:r>
      <w:r w:rsidRPr="00FC61CC">
        <w:rPr>
          <w:rFonts w:ascii="Calibri" w:cs="Calibri"/>
          <w:i/>
          <w:iCs/>
          <w:sz w:val="18"/>
          <w:lang w:val="en-GB"/>
        </w:rPr>
        <w:t>J Fam Pract</w:t>
      </w:r>
      <w:r w:rsidRPr="00FC61CC">
        <w:rPr>
          <w:rFonts w:ascii="Calibri" w:cs="Calibri"/>
          <w:sz w:val="18"/>
          <w:lang w:val="en-GB"/>
        </w:rPr>
        <w:t>. 2005;54(2):144-151.</w:t>
      </w:r>
    </w:p>
    <w:p w14:paraId="573B1B76"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9.</w:t>
      </w:r>
      <w:r w:rsidRPr="00FC61CC">
        <w:rPr>
          <w:rFonts w:ascii="Calibri" w:cs="Calibri"/>
          <w:sz w:val="18"/>
          <w:lang w:val="en-GB"/>
        </w:rPr>
        <w:tab/>
        <w:t xml:space="preserve">Williamson IG, Rumsby K, Benge S, et al. Antibiotics and Topical Nasal Steroid for Treatment of Acute Maxillary Sinusitis: A Randomized Controlled Trial. </w:t>
      </w:r>
      <w:r w:rsidRPr="00FC61CC">
        <w:rPr>
          <w:rFonts w:ascii="Calibri" w:cs="Calibri"/>
          <w:i/>
          <w:iCs/>
          <w:sz w:val="18"/>
          <w:lang w:val="en-GB"/>
        </w:rPr>
        <w:t>JAMA</w:t>
      </w:r>
      <w:r w:rsidRPr="00FC61CC">
        <w:rPr>
          <w:rFonts w:ascii="Calibri" w:cs="Calibri"/>
          <w:sz w:val="18"/>
          <w:lang w:val="en-GB"/>
        </w:rPr>
        <w:t>. 2007;298(21):2487. doi:10.1001/jama.298.21.2487</w:t>
      </w:r>
    </w:p>
    <w:p w14:paraId="11995FA7"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10.</w:t>
      </w:r>
      <w:r w:rsidRPr="00FC61CC">
        <w:rPr>
          <w:rFonts w:ascii="Calibri" w:cs="Calibri"/>
          <w:sz w:val="18"/>
          <w:lang w:val="en-GB"/>
        </w:rPr>
        <w:tab/>
        <w:t xml:space="preserve">Schering-Plough Research Institute. </w:t>
      </w:r>
      <w:r w:rsidRPr="00FC61CC">
        <w:rPr>
          <w:rFonts w:ascii="Calibri" w:cs="Calibri"/>
          <w:i/>
          <w:iCs/>
          <w:sz w:val="18"/>
          <w:lang w:val="en-GB"/>
        </w:rPr>
        <w:t>Efficacy and Safety of 200 Mcg QD or 200 Mcg BID Mometasone Fuorate (MFNS) vs Amoxicillin vs Placebo as Primary Treatment of Subjects with Acute Rhinosinusitis (Protocol P02692)</w:t>
      </w:r>
      <w:r w:rsidRPr="00FC61CC">
        <w:rPr>
          <w:rFonts w:ascii="Calibri" w:cs="Calibri"/>
          <w:sz w:val="18"/>
          <w:lang w:val="en-GB"/>
        </w:rPr>
        <w:t>. Schering-Plough Research Institute,; 2003.</w:t>
      </w:r>
    </w:p>
    <w:p w14:paraId="43F73EB8" w14:textId="77777777" w:rsidR="00FC61CC" w:rsidRPr="00FC61CC" w:rsidRDefault="00FC61CC" w:rsidP="00FC61CC">
      <w:pPr>
        <w:pStyle w:val="Bibliography"/>
        <w:rPr>
          <w:rFonts w:ascii="Calibri" w:cs="Calibri"/>
          <w:sz w:val="18"/>
          <w:lang w:val="en-GB"/>
        </w:rPr>
      </w:pPr>
      <w:r w:rsidRPr="00FC61CC">
        <w:rPr>
          <w:rFonts w:ascii="Calibri" w:cs="Calibri"/>
          <w:sz w:val="18"/>
          <w:lang w:val="en-GB"/>
        </w:rPr>
        <w:t>11.</w:t>
      </w:r>
      <w:r w:rsidRPr="00FC61CC">
        <w:rPr>
          <w:rFonts w:ascii="Calibri" w:cs="Calibri"/>
          <w:sz w:val="18"/>
          <w:lang w:val="en-GB"/>
        </w:rPr>
        <w:tab/>
        <w:t xml:space="preserve">Steyerberg EW, Nieboer D, Debray TPA, Houwelingen HC. Assessment of heterogeneity in an individual participant data meta‐analysis of prediction models: An overview and illustration. </w:t>
      </w:r>
      <w:r w:rsidRPr="00FC61CC">
        <w:rPr>
          <w:rFonts w:ascii="Calibri" w:cs="Calibri"/>
          <w:i/>
          <w:iCs/>
          <w:sz w:val="18"/>
          <w:lang w:val="en-GB"/>
        </w:rPr>
        <w:t>Statistics in Medicine</w:t>
      </w:r>
      <w:r w:rsidRPr="00FC61CC">
        <w:rPr>
          <w:rFonts w:ascii="Calibri" w:cs="Calibri"/>
          <w:sz w:val="18"/>
          <w:lang w:val="en-GB"/>
        </w:rPr>
        <w:t>. 2019;38(22):4290-4309. doi:10.1002/sim.8296</w:t>
      </w:r>
    </w:p>
    <w:p w14:paraId="1761CC07" w14:textId="102B7483" w:rsidR="00946043" w:rsidRPr="00EF2B2A" w:rsidRDefault="0079747B" w:rsidP="00492B33">
      <w:pPr>
        <w:rPr>
          <w:rFonts w:ascii="Arial" w:hAnsi="Arial" w:cs="Arial"/>
          <w:sz w:val="20"/>
          <w:szCs w:val="20"/>
        </w:rPr>
      </w:pPr>
      <w:r w:rsidRPr="0013251C">
        <w:rPr>
          <w:rFonts w:ascii="Arial" w:hAnsi="Arial" w:cs="Arial"/>
          <w:sz w:val="18"/>
          <w:szCs w:val="20"/>
        </w:rPr>
        <w:fldChar w:fldCharType="end"/>
      </w:r>
    </w:p>
    <w:sectPr w:rsidR="00946043" w:rsidRPr="00EF2B2A" w:rsidSect="00106721">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28AE3" w14:textId="77777777" w:rsidR="00C204C3" w:rsidRDefault="00C204C3" w:rsidP="00212323">
      <w:r>
        <w:separator/>
      </w:r>
    </w:p>
  </w:endnote>
  <w:endnote w:type="continuationSeparator" w:id="0">
    <w:p w14:paraId="7DBAE264" w14:textId="77777777" w:rsidR="00C204C3" w:rsidRDefault="00C204C3" w:rsidP="0021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280025"/>
      <w:docPartObj>
        <w:docPartGallery w:val="Page Numbers (Bottom of Page)"/>
        <w:docPartUnique/>
      </w:docPartObj>
    </w:sdtPr>
    <w:sdtContent>
      <w:p w14:paraId="61230979" w14:textId="6BB83708" w:rsidR="007C558F" w:rsidRDefault="007C558F">
        <w:pPr>
          <w:pStyle w:val="Footer"/>
          <w:jc w:val="right"/>
        </w:pPr>
        <w:r>
          <w:fldChar w:fldCharType="begin"/>
        </w:r>
        <w:r>
          <w:instrText>PAGE   \* MERGEFORMAT</w:instrText>
        </w:r>
        <w:r>
          <w:fldChar w:fldCharType="separate"/>
        </w:r>
        <w:r w:rsidR="000324DB" w:rsidRPr="000324DB">
          <w:rPr>
            <w:noProof/>
            <w:lang w:val="nl-NL"/>
          </w:rPr>
          <w:t>2</w:t>
        </w:r>
        <w:r>
          <w:fldChar w:fldCharType="end"/>
        </w:r>
      </w:p>
    </w:sdtContent>
  </w:sdt>
  <w:p w14:paraId="0DA3CCC4" w14:textId="77777777" w:rsidR="007C558F" w:rsidRDefault="007C5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2C229" w14:textId="77777777" w:rsidR="00C204C3" w:rsidRDefault="00C204C3" w:rsidP="00212323">
      <w:r>
        <w:separator/>
      </w:r>
    </w:p>
  </w:footnote>
  <w:footnote w:type="continuationSeparator" w:id="0">
    <w:p w14:paraId="6BF7E0AF" w14:textId="77777777" w:rsidR="00C204C3" w:rsidRDefault="00C204C3" w:rsidP="00212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660"/>
    <w:multiLevelType w:val="hybridMultilevel"/>
    <w:tmpl w:val="A454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1307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erick Venekamp">
    <w15:presenceInfo w15:providerId="None" w15:userId="Roderick Veneka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567"/>
    <w:rsid w:val="00005A00"/>
    <w:rsid w:val="000205FF"/>
    <w:rsid w:val="0002411C"/>
    <w:rsid w:val="000324DB"/>
    <w:rsid w:val="000349A7"/>
    <w:rsid w:val="000506F1"/>
    <w:rsid w:val="00065DA5"/>
    <w:rsid w:val="00066767"/>
    <w:rsid w:val="00067B5E"/>
    <w:rsid w:val="00073AA8"/>
    <w:rsid w:val="00085C71"/>
    <w:rsid w:val="00086CC1"/>
    <w:rsid w:val="0009715E"/>
    <w:rsid w:val="0009744D"/>
    <w:rsid w:val="000B14CF"/>
    <w:rsid w:val="000B27DD"/>
    <w:rsid w:val="000C123E"/>
    <w:rsid w:val="000C5C7B"/>
    <w:rsid w:val="000D12B2"/>
    <w:rsid w:val="000D2EB1"/>
    <w:rsid w:val="000D43B9"/>
    <w:rsid w:val="000D488D"/>
    <w:rsid w:val="000E0CAD"/>
    <w:rsid w:val="0010290F"/>
    <w:rsid w:val="00103427"/>
    <w:rsid w:val="001040B3"/>
    <w:rsid w:val="00106721"/>
    <w:rsid w:val="0013251C"/>
    <w:rsid w:val="00135B28"/>
    <w:rsid w:val="00135D32"/>
    <w:rsid w:val="00150A6A"/>
    <w:rsid w:val="00151AB0"/>
    <w:rsid w:val="0015314D"/>
    <w:rsid w:val="00160C3F"/>
    <w:rsid w:val="00173450"/>
    <w:rsid w:val="00184061"/>
    <w:rsid w:val="00184DA8"/>
    <w:rsid w:val="001875C7"/>
    <w:rsid w:val="001901F3"/>
    <w:rsid w:val="001A3C20"/>
    <w:rsid w:val="001B2BE9"/>
    <w:rsid w:val="001B35C1"/>
    <w:rsid w:val="001C7F90"/>
    <w:rsid w:val="001D6504"/>
    <w:rsid w:val="001D65F1"/>
    <w:rsid w:val="001E68FD"/>
    <w:rsid w:val="001F6D6B"/>
    <w:rsid w:val="00201C27"/>
    <w:rsid w:val="00203198"/>
    <w:rsid w:val="002035A0"/>
    <w:rsid w:val="00210FC6"/>
    <w:rsid w:val="00212323"/>
    <w:rsid w:val="00221414"/>
    <w:rsid w:val="00244F82"/>
    <w:rsid w:val="0025607C"/>
    <w:rsid w:val="0025625A"/>
    <w:rsid w:val="002631F1"/>
    <w:rsid w:val="00263D4E"/>
    <w:rsid w:val="0026772D"/>
    <w:rsid w:val="00271567"/>
    <w:rsid w:val="002733D6"/>
    <w:rsid w:val="00281999"/>
    <w:rsid w:val="00284D74"/>
    <w:rsid w:val="00296E04"/>
    <w:rsid w:val="00296F24"/>
    <w:rsid w:val="002A2FA1"/>
    <w:rsid w:val="002B1FA0"/>
    <w:rsid w:val="002B343C"/>
    <w:rsid w:val="002C3C3C"/>
    <w:rsid w:val="002D669E"/>
    <w:rsid w:val="002D7AF1"/>
    <w:rsid w:val="002E302B"/>
    <w:rsid w:val="0030339E"/>
    <w:rsid w:val="003066DB"/>
    <w:rsid w:val="0031212D"/>
    <w:rsid w:val="0032361F"/>
    <w:rsid w:val="00327AD0"/>
    <w:rsid w:val="003554D4"/>
    <w:rsid w:val="00366EA1"/>
    <w:rsid w:val="00371E02"/>
    <w:rsid w:val="003837F2"/>
    <w:rsid w:val="003970B8"/>
    <w:rsid w:val="003A3776"/>
    <w:rsid w:val="003A4D38"/>
    <w:rsid w:val="003C0878"/>
    <w:rsid w:val="003C16E1"/>
    <w:rsid w:val="003C63F7"/>
    <w:rsid w:val="003E08DD"/>
    <w:rsid w:val="003E41D6"/>
    <w:rsid w:val="003E7486"/>
    <w:rsid w:val="003E7815"/>
    <w:rsid w:val="003F306D"/>
    <w:rsid w:val="00404690"/>
    <w:rsid w:val="00410521"/>
    <w:rsid w:val="00412477"/>
    <w:rsid w:val="004433E3"/>
    <w:rsid w:val="00443CD2"/>
    <w:rsid w:val="0045092A"/>
    <w:rsid w:val="00455A01"/>
    <w:rsid w:val="004619A5"/>
    <w:rsid w:val="00464338"/>
    <w:rsid w:val="004720D9"/>
    <w:rsid w:val="00473A9C"/>
    <w:rsid w:val="004769BE"/>
    <w:rsid w:val="00477ACF"/>
    <w:rsid w:val="00485295"/>
    <w:rsid w:val="0048761A"/>
    <w:rsid w:val="00492B33"/>
    <w:rsid w:val="00492C16"/>
    <w:rsid w:val="004A5C58"/>
    <w:rsid w:val="004B6130"/>
    <w:rsid w:val="004C1AB1"/>
    <w:rsid w:val="004C3E0B"/>
    <w:rsid w:val="004D0226"/>
    <w:rsid w:val="004E669C"/>
    <w:rsid w:val="004E7A40"/>
    <w:rsid w:val="004F51A0"/>
    <w:rsid w:val="004F5250"/>
    <w:rsid w:val="00500AA3"/>
    <w:rsid w:val="00513B3D"/>
    <w:rsid w:val="00517859"/>
    <w:rsid w:val="0054362F"/>
    <w:rsid w:val="0054779B"/>
    <w:rsid w:val="0055400F"/>
    <w:rsid w:val="00560B75"/>
    <w:rsid w:val="0056540A"/>
    <w:rsid w:val="00572052"/>
    <w:rsid w:val="00584C58"/>
    <w:rsid w:val="005904E0"/>
    <w:rsid w:val="00595F51"/>
    <w:rsid w:val="005A0275"/>
    <w:rsid w:val="005A2E51"/>
    <w:rsid w:val="005B11A5"/>
    <w:rsid w:val="005B2EDC"/>
    <w:rsid w:val="005C0021"/>
    <w:rsid w:val="005C5080"/>
    <w:rsid w:val="005E0C93"/>
    <w:rsid w:val="005E2D5F"/>
    <w:rsid w:val="005F29F6"/>
    <w:rsid w:val="005F47A2"/>
    <w:rsid w:val="005F6AC7"/>
    <w:rsid w:val="005F7EDD"/>
    <w:rsid w:val="00602171"/>
    <w:rsid w:val="00604079"/>
    <w:rsid w:val="0060521A"/>
    <w:rsid w:val="006111F9"/>
    <w:rsid w:val="00612542"/>
    <w:rsid w:val="006160C6"/>
    <w:rsid w:val="00620492"/>
    <w:rsid w:val="0062261C"/>
    <w:rsid w:val="00627443"/>
    <w:rsid w:val="006428CB"/>
    <w:rsid w:val="00653A2F"/>
    <w:rsid w:val="00686AE9"/>
    <w:rsid w:val="00692AFE"/>
    <w:rsid w:val="0069489E"/>
    <w:rsid w:val="006969F5"/>
    <w:rsid w:val="006A4938"/>
    <w:rsid w:val="006B1F2F"/>
    <w:rsid w:val="006B46B2"/>
    <w:rsid w:val="006C5042"/>
    <w:rsid w:val="006C7F7E"/>
    <w:rsid w:val="006E6C83"/>
    <w:rsid w:val="006F316E"/>
    <w:rsid w:val="006F5B5B"/>
    <w:rsid w:val="00700182"/>
    <w:rsid w:val="007217A0"/>
    <w:rsid w:val="007238F3"/>
    <w:rsid w:val="007255F9"/>
    <w:rsid w:val="00726CDA"/>
    <w:rsid w:val="00727AD3"/>
    <w:rsid w:val="00734871"/>
    <w:rsid w:val="00771C04"/>
    <w:rsid w:val="00781C66"/>
    <w:rsid w:val="00790BD1"/>
    <w:rsid w:val="0079747B"/>
    <w:rsid w:val="007A3C53"/>
    <w:rsid w:val="007A6815"/>
    <w:rsid w:val="007B130D"/>
    <w:rsid w:val="007B4FB4"/>
    <w:rsid w:val="007C0A97"/>
    <w:rsid w:val="007C4AEF"/>
    <w:rsid w:val="007C558F"/>
    <w:rsid w:val="007D1776"/>
    <w:rsid w:val="007F1E26"/>
    <w:rsid w:val="007F24CA"/>
    <w:rsid w:val="007F636A"/>
    <w:rsid w:val="007F7656"/>
    <w:rsid w:val="00806702"/>
    <w:rsid w:val="008068DD"/>
    <w:rsid w:val="00806B1F"/>
    <w:rsid w:val="00823D40"/>
    <w:rsid w:val="00832464"/>
    <w:rsid w:val="008354E7"/>
    <w:rsid w:val="00862D92"/>
    <w:rsid w:val="00864DA7"/>
    <w:rsid w:val="0086608C"/>
    <w:rsid w:val="00871AB9"/>
    <w:rsid w:val="00873994"/>
    <w:rsid w:val="00875938"/>
    <w:rsid w:val="00880037"/>
    <w:rsid w:val="00887B5C"/>
    <w:rsid w:val="008A3F6A"/>
    <w:rsid w:val="008C01BE"/>
    <w:rsid w:val="008C1CA3"/>
    <w:rsid w:val="008C2CA1"/>
    <w:rsid w:val="008C3DA7"/>
    <w:rsid w:val="008D1130"/>
    <w:rsid w:val="008D68BC"/>
    <w:rsid w:val="008F1E87"/>
    <w:rsid w:val="009010FD"/>
    <w:rsid w:val="00907C73"/>
    <w:rsid w:val="00911D04"/>
    <w:rsid w:val="00921C71"/>
    <w:rsid w:val="0092515C"/>
    <w:rsid w:val="009253F9"/>
    <w:rsid w:val="00926B1A"/>
    <w:rsid w:val="009371D0"/>
    <w:rsid w:val="00946043"/>
    <w:rsid w:val="0095400D"/>
    <w:rsid w:val="00954918"/>
    <w:rsid w:val="0095656A"/>
    <w:rsid w:val="0096273E"/>
    <w:rsid w:val="009779D0"/>
    <w:rsid w:val="00984D8C"/>
    <w:rsid w:val="009C7C1E"/>
    <w:rsid w:val="009D48A9"/>
    <w:rsid w:val="009E6765"/>
    <w:rsid w:val="009F617F"/>
    <w:rsid w:val="00A03351"/>
    <w:rsid w:val="00A04C07"/>
    <w:rsid w:val="00A05570"/>
    <w:rsid w:val="00A132CC"/>
    <w:rsid w:val="00A1349D"/>
    <w:rsid w:val="00A32179"/>
    <w:rsid w:val="00A40032"/>
    <w:rsid w:val="00A505F8"/>
    <w:rsid w:val="00A51106"/>
    <w:rsid w:val="00A619B9"/>
    <w:rsid w:val="00A63F0D"/>
    <w:rsid w:val="00A71024"/>
    <w:rsid w:val="00A80A2C"/>
    <w:rsid w:val="00A923D4"/>
    <w:rsid w:val="00AA47BB"/>
    <w:rsid w:val="00AA609C"/>
    <w:rsid w:val="00AB0C82"/>
    <w:rsid w:val="00AB4783"/>
    <w:rsid w:val="00AE0433"/>
    <w:rsid w:val="00AE15ED"/>
    <w:rsid w:val="00AE3BD4"/>
    <w:rsid w:val="00AE5E2A"/>
    <w:rsid w:val="00AF7E33"/>
    <w:rsid w:val="00B01D9D"/>
    <w:rsid w:val="00B21A3C"/>
    <w:rsid w:val="00B23131"/>
    <w:rsid w:val="00B24E49"/>
    <w:rsid w:val="00B32C04"/>
    <w:rsid w:val="00B33B0D"/>
    <w:rsid w:val="00B35491"/>
    <w:rsid w:val="00B4195A"/>
    <w:rsid w:val="00B44A3D"/>
    <w:rsid w:val="00B506C2"/>
    <w:rsid w:val="00B55439"/>
    <w:rsid w:val="00B7744B"/>
    <w:rsid w:val="00B822E1"/>
    <w:rsid w:val="00B86746"/>
    <w:rsid w:val="00B870AA"/>
    <w:rsid w:val="00B94DEB"/>
    <w:rsid w:val="00B958E7"/>
    <w:rsid w:val="00BA332F"/>
    <w:rsid w:val="00BA5988"/>
    <w:rsid w:val="00BB190C"/>
    <w:rsid w:val="00BB237C"/>
    <w:rsid w:val="00BC06B4"/>
    <w:rsid w:val="00BF79E8"/>
    <w:rsid w:val="00C03418"/>
    <w:rsid w:val="00C07334"/>
    <w:rsid w:val="00C204C3"/>
    <w:rsid w:val="00C25E15"/>
    <w:rsid w:val="00C31D3F"/>
    <w:rsid w:val="00C331D0"/>
    <w:rsid w:val="00C33588"/>
    <w:rsid w:val="00C42342"/>
    <w:rsid w:val="00C4765D"/>
    <w:rsid w:val="00C53510"/>
    <w:rsid w:val="00C54EB9"/>
    <w:rsid w:val="00C558B6"/>
    <w:rsid w:val="00C606F0"/>
    <w:rsid w:val="00C620C7"/>
    <w:rsid w:val="00C74814"/>
    <w:rsid w:val="00C754CD"/>
    <w:rsid w:val="00C77E64"/>
    <w:rsid w:val="00C8403F"/>
    <w:rsid w:val="00C87336"/>
    <w:rsid w:val="00C90E85"/>
    <w:rsid w:val="00CA4EE4"/>
    <w:rsid w:val="00CA70A6"/>
    <w:rsid w:val="00CA7340"/>
    <w:rsid w:val="00CB18F7"/>
    <w:rsid w:val="00CB382B"/>
    <w:rsid w:val="00CD6CFF"/>
    <w:rsid w:val="00CD7AD4"/>
    <w:rsid w:val="00CE1F48"/>
    <w:rsid w:val="00CF64A1"/>
    <w:rsid w:val="00D129FD"/>
    <w:rsid w:val="00D14AFC"/>
    <w:rsid w:val="00D27242"/>
    <w:rsid w:val="00D2773D"/>
    <w:rsid w:val="00D47E5E"/>
    <w:rsid w:val="00D61835"/>
    <w:rsid w:val="00D63B11"/>
    <w:rsid w:val="00D75639"/>
    <w:rsid w:val="00D806E4"/>
    <w:rsid w:val="00D93BE9"/>
    <w:rsid w:val="00D93DCD"/>
    <w:rsid w:val="00D94214"/>
    <w:rsid w:val="00DA12E7"/>
    <w:rsid w:val="00DB04B9"/>
    <w:rsid w:val="00DD054D"/>
    <w:rsid w:val="00DD16FE"/>
    <w:rsid w:val="00DE43AC"/>
    <w:rsid w:val="00DF27C1"/>
    <w:rsid w:val="00E003C1"/>
    <w:rsid w:val="00E128D2"/>
    <w:rsid w:val="00E308BC"/>
    <w:rsid w:val="00E3150D"/>
    <w:rsid w:val="00E31634"/>
    <w:rsid w:val="00E33B5B"/>
    <w:rsid w:val="00E71952"/>
    <w:rsid w:val="00E805D2"/>
    <w:rsid w:val="00E82376"/>
    <w:rsid w:val="00EA0418"/>
    <w:rsid w:val="00EA295D"/>
    <w:rsid w:val="00ED103D"/>
    <w:rsid w:val="00EF2B2A"/>
    <w:rsid w:val="00F03016"/>
    <w:rsid w:val="00F1024F"/>
    <w:rsid w:val="00F21916"/>
    <w:rsid w:val="00F26B26"/>
    <w:rsid w:val="00F35312"/>
    <w:rsid w:val="00F40A24"/>
    <w:rsid w:val="00F54CFD"/>
    <w:rsid w:val="00F66237"/>
    <w:rsid w:val="00F76F80"/>
    <w:rsid w:val="00F83E35"/>
    <w:rsid w:val="00F84D2F"/>
    <w:rsid w:val="00F90C55"/>
    <w:rsid w:val="00F946D5"/>
    <w:rsid w:val="00FB5D14"/>
    <w:rsid w:val="00FB7B54"/>
    <w:rsid w:val="00FC61CC"/>
    <w:rsid w:val="00FD02C6"/>
    <w:rsid w:val="00FD0D87"/>
    <w:rsid w:val="00FD3966"/>
    <w:rsid w:val="00FD6280"/>
    <w:rsid w:val="00FE0E92"/>
    <w:rsid w:val="00FF4222"/>
    <w:rsid w:val="00FF4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8974"/>
  <w15:chartTrackingRefBased/>
  <w15:docId w15:val="{C3D70319-4CE9-D74F-B2A7-10755BA1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D2"/>
  </w:style>
  <w:style w:type="paragraph" w:styleId="Heading1">
    <w:name w:val="heading 1"/>
    <w:basedOn w:val="Normal"/>
    <w:next w:val="Normal"/>
    <w:link w:val="Heading1Char"/>
    <w:uiPriority w:val="9"/>
    <w:qFormat/>
    <w:rsid w:val="00E33B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B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B5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16E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D48A9"/>
    <w:pPr>
      <w:tabs>
        <w:tab w:val="left" w:pos="380"/>
      </w:tabs>
      <w:spacing w:after="240"/>
      <w:ind w:left="384" w:hanging="384"/>
    </w:pPr>
  </w:style>
  <w:style w:type="character" w:styleId="CommentReference">
    <w:name w:val="annotation reference"/>
    <w:basedOn w:val="DefaultParagraphFont"/>
    <w:uiPriority w:val="99"/>
    <w:semiHidden/>
    <w:unhideWhenUsed/>
    <w:rsid w:val="00CB382B"/>
    <w:rPr>
      <w:sz w:val="16"/>
      <w:szCs w:val="16"/>
    </w:rPr>
  </w:style>
  <w:style w:type="paragraph" w:styleId="CommentText">
    <w:name w:val="annotation text"/>
    <w:basedOn w:val="Normal"/>
    <w:link w:val="CommentTextChar"/>
    <w:uiPriority w:val="99"/>
    <w:semiHidden/>
    <w:unhideWhenUsed/>
    <w:rsid w:val="00CB382B"/>
    <w:rPr>
      <w:sz w:val="20"/>
      <w:szCs w:val="20"/>
    </w:rPr>
  </w:style>
  <w:style w:type="character" w:customStyle="1" w:styleId="CommentTextChar">
    <w:name w:val="Comment Text Char"/>
    <w:basedOn w:val="DefaultParagraphFont"/>
    <w:link w:val="CommentText"/>
    <w:uiPriority w:val="99"/>
    <w:semiHidden/>
    <w:rsid w:val="00CB382B"/>
    <w:rPr>
      <w:sz w:val="20"/>
      <w:szCs w:val="20"/>
    </w:rPr>
  </w:style>
  <w:style w:type="paragraph" w:styleId="CommentSubject">
    <w:name w:val="annotation subject"/>
    <w:basedOn w:val="CommentText"/>
    <w:next w:val="CommentText"/>
    <w:link w:val="CommentSubjectChar"/>
    <w:uiPriority w:val="99"/>
    <w:semiHidden/>
    <w:unhideWhenUsed/>
    <w:rsid w:val="00CB382B"/>
    <w:rPr>
      <w:b/>
      <w:bCs/>
    </w:rPr>
  </w:style>
  <w:style w:type="character" w:customStyle="1" w:styleId="CommentSubjectChar">
    <w:name w:val="Comment Subject Char"/>
    <w:basedOn w:val="CommentTextChar"/>
    <w:link w:val="CommentSubject"/>
    <w:uiPriority w:val="99"/>
    <w:semiHidden/>
    <w:rsid w:val="00CB382B"/>
    <w:rPr>
      <w:b/>
      <w:bCs/>
      <w:sz w:val="20"/>
      <w:szCs w:val="20"/>
    </w:rPr>
  </w:style>
  <w:style w:type="paragraph" w:styleId="BalloonText">
    <w:name w:val="Balloon Text"/>
    <w:basedOn w:val="Normal"/>
    <w:link w:val="BalloonTextChar"/>
    <w:uiPriority w:val="99"/>
    <w:semiHidden/>
    <w:unhideWhenUsed/>
    <w:rsid w:val="00CB38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382B"/>
    <w:rPr>
      <w:rFonts w:ascii="Times New Roman" w:hAnsi="Times New Roman" w:cs="Times New Roman"/>
      <w:sz w:val="18"/>
      <w:szCs w:val="18"/>
    </w:rPr>
  </w:style>
  <w:style w:type="character" w:customStyle="1" w:styleId="Heading1Char">
    <w:name w:val="Heading 1 Char"/>
    <w:basedOn w:val="DefaultParagraphFont"/>
    <w:link w:val="Heading1"/>
    <w:uiPriority w:val="9"/>
    <w:rsid w:val="00E33B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B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B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C16E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76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E04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E043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212323"/>
    <w:pPr>
      <w:tabs>
        <w:tab w:val="center" w:pos="4680"/>
        <w:tab w:val="right" w:pos="9360"/>
      </w:tabs>
    </w:pPr>
  </w:style>
  <w:style w:type="character" w:customStyle="1" w:styleId="HeaderChar">
    <w:name w:val="Header Char"/>
    <w:basedOn w:val="DefaultParagraphFont"/>
    <w:link w:val="Header"/>
    <w:uiPriority w:val="99"/>
    <w:rsid w:val="00212323"/>
  </w:style>
  <w:style w:type="paragraph" w:styleId="Footer">
    <w:name w:val="footer"/>
    <w:basedOn w:val="Normal"/>
    <w:link w:val="FooterChar"/>
    <w:uiPriority w:val="99"/>
    <w:unhideWhenUsed/>
    <w:rsid w:val="00212323"/>
    <w:pPr>
      <w:tabs>
        <w:tab w:val="center" w:pos="4680"/>
        <w:tab w:val="right" w:pos="9360"/>
      </w:tabs>
    </w:pPr>
  </w:style>
  <w:style w:type="character" w:customStyle="1" w:styleId="FooterChar">
    <w:name w:val="Footer Char"/>
    <w:basedOn w:val="DefaultParagraphFont"/>
    <w:link w:val="Footer"/>
    <w:uiPriority w:val="99"/>
    <w:rsid w:val="00212323"/>
  </w:style>
  <w:style w:type="paragraph" w:styleId="ListParagraph">
    <w:name w:val="List Paragraph"/>
    <w:basedOn w:val="Normal"/>
    <w:uiPriority w:val="34"/>
    <w:qFormat/>
    <w:rsid w:val="00653A2F"/>
    <w:pPr>
      <w:ind w:left="720"/>
      <w:contextualSpacing/>
    </w:pPr>
  </w:style>
  <w:style w:type="character" w:styleId="Hyperlink">
    <w:name w:val="Hyperlink"/>
    <w:basedOn w:val="DefaultParagraphFont"/>
    <w:uiPriority w:val="99"/>
    <w:semiHidden/>
    <w:unhideWhenUsed/>
    <w:rsid w:val="00653A2F"/>
    <w:rPr>
      <w:color w:val="0000FF"/>
      <w:u w:val="single"/>
    </w:rPr>
  </w:style>
  <w:style w:type="paragraph" w:styleId="Revision">
    <w:name w:val="Revision"/>
    <w:hidden/>
    <w:uiPriority w:val="99"/>
    <w:semiHidden/>
    <w:rsid w:val="006C7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439">
      <w:bodyDiv w:val="1"/>
      <w:marLeft w:val="0"/>
      <w:marRight w:val="0"/>
      <w:marTop w:val="0"/>
      <w:marBottom w:val="0"/>
      <w:divBdr>
        <w:top w:val="none" w:sz="0" w:space="0" w:color="auto"/>
        <w:left w:val="none" w:sz="0" w:space="0" w:color="auto"/>
        <w:bottom w:val="none" w:sz="0" w:space="0" w:color="auto"/>
        <w:right w:val="none" w:sz="0" w:space="0" w:color="auto"/>
      </w:divBdr>
    </w:div>
    <w:div w:id="1168861378">
      <w:bodyDiv w:val="1"/>
      <w:marLeft w:val="0"/>
      <w:marRight w:val="0"/>
      <w:marTop w:val="0"/>
      <w:marBottom w:val="0"/>
      <w:divBdr>
        <w:top w:val="none" w:sz="0" w:space="0" w:color="auto"/>
        <w:left w:val="none" w:sz="0" w:space="0" w:color="auto"/>
        <w:bottom w:val="none" w:sz="0" w:space="0" w:color="auto"/>
        <w:right w:val="none" w:sz="0" w:space="0" w:color="auto"/>
      </w:divBdr>
    </w:div>
    <w:div w:id="16900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7CC1B-8D4F-45DD-A989-7DCA69E0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6757</Words>
  <Characters>38518</Characters>
  <Application>Microsoft Office Word</Application>
  <DocSecurity>0</DocSecurity>
  <Lines>320</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Jeroen Hoogland</cp:lastModifiedBy>
  <cp:revision>13</cp:revision>
  <dcterms:created xsi:type="dcterms:W3CDTF">2022-02-03T14:12:00Z</dcterms:created>
  <dcterms:modified xsi:type="dcterms:W3CDTF">2022-12-20T16:11:00Z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id="ISKtDzlc"/&gt;&lt;style id="http://www.zotero.org/styles/american-medical-association" hasBibliography="1" bibliographyStyleHasBeenSet="1"/&gt;&lt;prefs&gt;&lt;pref name="fieldType" value="Field"/&gt;&lt;/prefs&gt;&lt;/data&gt;</vt:lpwstr>
  </property>
  <property fmtid="{D5CDD505-2E9C-101B-9397-08002B2CF9AE}" pid="3" name="ZOTERO_PREF_2">
    <vt:lpwstr/>
  </property>
</Properties>
</file>